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947" w:rsidRPr="00B01947" w:rsidRDefault="00B01947" w:rsidP="00B55F25">
      <w:pPr>
        <w:shd w:val="clear" w:color="auto" w:fill="FFFFFF"/>
        <w:spacing w:before="100" w:beforeAutospacing="1" w:after="100" w:afterAutospacing="1"/>
        <w:outlineLvl w:val="0"/>
        <w:rPr>
          <w:rFonts w:ascii="inherit" w:eastAsia="Times New Roman" w:hAnsi="inherit" w:cs="Times New Roman"/>
          <w:b/>
          <w:bCs/>
          <w:kern w:val="36"/>
          <w:sz w:val="48"/>
          <w:szCs w:val="48"/>
        </w:rPr>
      </w:pPr>
      <w:r w:rsidRPr="00B01947">
        <w:rPr>
          <w:rFonts w:ascii="inherit" w:eastAsia="Times New Roman" w:hAnsi="inherit" w:cs="Times New Roman"/>
          <w:b/>
          <w:bCs/>
          <w:kern w:val="36"/>
          <w:sz w:val="48"/>
          <w:szCs w:val="48"/>
        </w:rPr>
        <w:t>Introduction and Types of International Business Environment (IBE)</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(IBE) International Business Environment is multidimensional including the political risks, cultural differences, exchange risks, legal &amp; taxation issues. Therefore (IBE) </w:t>
      </w:r>
      <w:hyperlink r:id="rId7" w:tgtFrame="_blank" w:history="1">
        <w:r w:rsidRPr="00B01947">
          <w:rPr>
            <w:rFonts w:ascii="Times New Roman" w:eastAsia="Times New Roman" w:hAnsi="Times New Roman" w:cs="Times New Roman"/>
            <w:b/>
            <w:bCs/>
            <w:color w:val="007BFF"/>
            <w:sz w:val="23"/>
            <w:u w:val="single"/>
          </w:rPr>
          <w:t>International Business Environment</w:t>
        </w:r>
      </w:hyperlink>
      <w:r w:rsidRPr="00B01947">
        <w:rPr>
          <w:rFonts w:ascii="Times New Roman" w:eastAsia="Times New Roman" w:hAnsi="Times New Roman" w:cs="Times New Roman"/>
          <w:color w:val="212227"/>
          <w:sz w:val="23"/>
          <w:szCs w:val="23"/>
        </w:rPr>
        <w:t> comprises the political, economic, regulatory, </w:t>
      </w:r>
      <w:hyperlink r:id="rId8" w:tgtFrame="_blank" w:history="1">
        <w:r w:rsidRPr="00B01947">
          <w:rPr>
            <w:rFonts w:ascii="Times New Roman" w:eastAsia="Times New Roman" w:hAnsi="Times New Roman" w:cs="Times New Roman"/>
            <w:color w:val="007BFF"/>
            <w:sz w:val="23"/>
            <w:u w:val="single"/>
          </w:rPr>
          <w:t>tax</w:t>
        </w:r>
      </w:hyperlink>
      <w:r w:rsidRPr="00B01947">
        <w:rPr>
          <w:rFonts w:ascii="Times New Roman" w:eastAsia="Times New Roman" w:hAnsi="Times New Roman" w:cs="Times New Roman"/>
          <w:color w:val="212227"/>
          <w:sz w:val="23"/>
          <w:szCs w:val="23"/>
        </w:rPr>
        <w:t>, social &amp; cultural, legal, &amp; technological environments.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An international business environment is the surrounding in which international companies run their businesses. It brings along it with many differences.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Thus, it is mandatory for the people at the managerial level to work on the factors that make an International Business Environment.</w:t>
      </w:r>
    </w:p>
    <w:p w:rsidR="00B01947" w:rsidRPr="00B01947" w:rsidRDefault="00B01947" w:rsidP="00B01947">
      <w:pPr>
        <w:shd w:val="clear" w:color="auto" w:fill="FFFFFF"/>
        <w:outlineLvl w:val="2"/>
        <w:rPr>
          <w:rFonts w:ascii="inherit" w:eastAsia="Times New Roman" w:hAnsi="inherit" w:cs="Times New Roman"/>
          <w:b/>
          <w:bCs/>
          <w:sz w:val="27"/>
          <w:szCs w:val="27"/>
        </w:rPr>
      </w:pPr>
      <w:r w:rsidRPr="00B01947">
        <w:rPr>
          <w:rFonts w:ascii="inherit" w:eastAsia="Times New Roman" w:hAnsi="inherit" w:cs="Times New Roman"/>
          <w:b/>
          <w:bCs/>
          <w:sz w:val="27"/>
          <w:szCs w:val="27"/>
        </w:rPr>
        <w:t>The Difference – Business Environment and International Business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International business is an exchange of goods and services that conducts its operations across national borders, between two or more countries. International business is also known as Globalization whereas, a Business Environment is the surrounding in which the international companies operate.</w:t>
      </w:r>
    </w:p>
    <w:p w:rsidR="00B01947" w:rsidRPr="00B01947" w:rsidRDefault="00B01947" w:rsidP="00B01947">
      <w:pPr>
        <w:shd w:val="clear" w:color="auto" w:fill="FFFFFF"/>
        <w:outlineLvl w:val="2"/>
        <w:rPr>
          <w:rFonts w:ascii="inherit" w:eastAsia="Times New Roman" w:hAnsi="inherit" w:cs="Times New Roman"/>
          <w:b/>
          <w:bCs/>
          <w:sz w:val="27"/>
          <w:szCs w:val="27"/>
        </w:rPr>
      </w:pPr>
      <w:r w:rsidRPr="00B01947">
        <w:rPr>
          <w:rFonts w:ascii="inherit" w:eastAsia="Times New Roman" w:hAnsi="inherit" w:cs="Times New Roman"/>
          <w:b/>
          <w:bCs/>
          <w:sz w:val="27"/>
          <w:szCs w:val="27"/>
        </w:rPr>
        <w:t>Forms of Business Environment</w:t>
      </w:r>
    </w:p>
    <w:p w:rsidR="00B01947" w:rsidRPr="00B01947" w:rsidRDefault="00B01947" w:rsidP="00B01947">
      <w:pPr>
        <w:numPr>
          <w:ilvl w:val="0"/>
          <w:numId w:val="2"/>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Import &amp; Export</w:t>
      </w:r>
    </w:p>
    <w:p w:rsidR="00B01947" w:rsidRPr="00B01947" w:rsidRDefault="00B01947" w:rsidP="00B01947">
      <w:pPr>
        <w:numPr>
          <w:ilvl w:val="0"/>
          <w:numId w:val="2"/>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Licensing</w:t>
      </w:r>
    </w:p>
    <w:p w:rsidR="00B01947" w:rsidRPr="00B01947" w:rsidRDefault="00B01947" w:rsidP="00B01947">
      <w:pPr>
        <w:numPr>
          <w:ilvl w:val="0"/>
          <w:numId w:val="2"/>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Franchising</w:t>
      </w:r>
    </w:p>
    <w:p w:rsidR="00B01947" w:rsidRPr="00B01947" w:rsidRDefault="00B01947" w:rsidP="00B01947">
      <w:pPr>
        <w:numPr>
          <w:ilvl w:val="0"/>
          <w:numId w:val="2"/>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Joint venture</w:t>
      </w:r>
    </w:p>
    <w:p w:rsidR="00B01947" w:rsidRPr="00B01947" w:rsidRDefault="00B01947" w:rsidP="00B01947">
      <w:pPr>
        <w:numPr>
          <w:ilvl w:val="0"/>
          <w:numId w:val="2"/>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Foreign Direct Investment</w:t>
      </w:r>
      <w:r w:rsidR="001F3258">
        <w:rPr>
          <w:rFonts w:ascii="Times New Roman" w:eastAsia="Times New Roman" w:hAnsi="Times New Roman" w:cs="Times New Roman"/>
          <w:sz w:val="24"/>
          <w:szCs w:val="24"/>
        </w:rPr>
        <w:t xml:space="preserve"> </w:t>
      </w: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t>Advantages of International Business Environment</w:t>
      </w:r>
    </w:p>
    <w:p w:rsidR="00B01947" w:rsidRPr="00B01947" w:rsidRDefault="00B01947" w:rsidP="00B01947">
      <w:pPr>
        <w:numPr>
          <w:ilvl w:val="0"/>
          <w:numId w:val="3"/>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Helps in expanding the business,</w:t>
      </w:r>
    </w:p>
    <w:p w:rsidR="00B01947" w:rsidRPr="00B01947" w:rsidRDefault="00B01947" w:rsidP="00B01947">
      <w:pPr>
        <w:numPr>
          <w:ilvl w:val="0"/>
          <w:numId w:val="3"/>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Exposure to more customers</w:t>
      </w:r>
    </w:p>
    <w:p w:rsidR="00B01947" w:rsidRPr="00B01947" w:rsidRDefault="00B01947" w:rsidP="00B01947">
      <w:pPr>
        <w:numPr>
          <w:ilvl w:val="0"/>
          <w:numId w:val="3"/>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Helps in the proper management of the product life cycle and</w:t>
      </w:r>
    </w:p>
    <w:p w:rsidR="00B01947" w:rsidRPr="00B01947" w:rsidRDefault="00B01947" w:rsidP="00B01947">
      <w:pPr>
        <w:numPr>
          <w:ilvl w:val="0"/>
          <w:numId w:val="3"/>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Helps in mutual growth</w:t>
      </w:r>
    </w:p>
    <w:p w:rsidR="001F3258" w:rsidRDefault="001F3258" w:rsidP="001F3258">
      <w:pPr>
        <w:pStyle w:val="ListParagraph"/>
        <w:shd w:val="clear" w:color="auto" w:fill="FFFFFF"/>
        <w:spacing w:before="100" w:beforeAutospacing="1" w:after="100" w:afterAutospacing="1"/>
        <w:outlineLvl w:val="1"/>
        <w:rPr>
          <w:rFonts w:ascii="inherit" w:eastAsia="Times New Roman" w:hAnsi="inherit" w:cs="Times New Roman"/>
          <w:b/>
          <w:bCs/>
          <w:sz w:val="36"/>
          <w:szCs w:val="36"/>
        </w:rPr>
      </w:pP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lastRenderedPageBreak/>
        <w:t>Political Environment</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political environment refers to the type of the government, the government relationship with a business, &amp; the political risk in the country. Doing business internationally, therefore, implies dealing with a different type of government, relationships, &amp; levels of risk.</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There are many different types of political systems, </w:t>
      </w:r>
      <w:r w:rsidRPr="00B01947">
        <w:rPr>
          <w:rFonts w:ascii="Times New Roman" w:eastAsia="Times New Roman" w:hAnsi="Times New Roman" w:cs="Times New Roman"/>
          <w:b/>
          <w:bCs/>
          <w:color w:val="212227"/>
          <w:sz w:val="23"/>
        </w:rPr>
        <w:t>for example</w:t>
      </w:r>
      <w:r w:rsidRPr="00B01947">
        <w:rPr>
          <w:rFonts w:ascii="Times New Roman" w:eastAsia="Times New Roman" w:hAnsi="Times New Roman" w:cs="Times New Roman"/>
          <w:color w:val="212227"/>
          <w:sz w:val="23"/>
          <w:szCs w:val="23"/>
        </w:rPr>
        <w:t>, multi-party democracies, one-party states, constitutional monarchies, dictatorships (military &amp; non-military). Therefore, in analyzing the political-legal environment, an organization may broadly consider the following aspects:</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Political system of the business;</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Approaches to the Government towards business i.e. Restrictive or facilitating;</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Facilities &amp; incentives offered by the Government;</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Legal restrictions for instance licensing requirement, reservation to a specific sector like the public sector, private or small-scale sector;</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Restrictions on importing technical know-how, capital goods &amp; raw materials;</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Restrictions on exporting products &amp; services;</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Restrictions on pricing &amp; distribution of goods;</w:t>
      </w:r>
    </w:p>
    <w:p w:rsidR="00B01947" w:rsidRPr="00B01947" w:rsidRDefault="00B01947" w:rsidP="00B01947">
      <w:pPr>
        <w:numPr>
          <w:ilvl w:val="0"/>
          <w:numId w:val="4"/>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Procedural formalities required in setting the business</w:t>
      </w: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t>Economic Environment</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economic environment relates to all the factors that contribute to a country’s attractiveness for foreign businesses. The economic environment can be very different from one nation to another. Countries are often divided into three main categories: the more developed or industrialized, the less developed or third world, &amp; the newly industrializing or emerging economies.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Within each category, there are major variations, but overall the more developed countries are the rich countries, the less developed the poor ones, &amp; the newly industrializing (those moving from poorer to richer). These distinctions are generally made on the basis of the gross domestic product per capita (GDP/capita). Better education, infrastructure, &amp; technology, healthcare, &amp; so on are also often associated with higher levels of economic development.</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Clearly, the level of economic activity combined with education, infrastructure, &amp; so on, as well as the degree of government control of the economy, affect virtually all facets of doing business, &amp; a firm needs to recognize this environment if it is to operate successfully internationally. While analyzing the economic environment, the organization intending to enter a particular business sector may consider the following aspects:</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An Economic system to enter the business sector.</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Stage of economic growth &amp; the pace of growth.</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Level of national &amp; per capita income.</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Incidents of taxes, </w:t>
      </w:r>
      <w:hyperlink r:id="rId9" w:tgtFrame="_blank" w:history="1">
        <w:r w:rsidRPr="00B01947">
          <w:rPr>
            <w:rFonts w:ascii="Times New Roman" w:eastAsia="Times New Roman" w:hAnsi="Times New Roman" w:cs="Times New Roman"/>
            <w:b/>
            <w:bCs/>
            <w:color w:val="007BFF"/>
            <w:sz w:val="24"/>
            <w:szCs w:val="24"/>
            <w:u w:val="single"/>
          </w:rPr>
          <w:t>both direct &amp; indirect tax</w:t>
        </w:r>
      </w:hyperlink>
      <w:hyperlink r:id="rId10" w:tgtFrame="_blank" w:history="1">
        <w:r w:rsidRPr="00B01947">
          <w:rPr>
            <w:rFonts w:ascii="Times New Roman" w:eastAsia="Times New Roman" w:hAnsi="Times New Roman" w:cs="Times New Roman"/>
            <w:b/>
            <w:bCs/>
            <w:color w:val="007BFF"/>
            <w:sz w:val="24"/>
            <w:szCs w:val="24"/>
            <w:u w:val="single"/>
          </w:rPr>
          <w:t>.</w:t>
        </w:r>
      </w:hyperlink>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Infrastructure facilities available &amp; the difficulties thereof.</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Availability of raw materials &amp; components &amp; the cost thereof.</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Sources of financial resources &amp; their costs.</w:t>
      </w:r>
    </w:p>
    <w:p w:rsidR="00B01947" w:rsidRPr="00B01947" w:rsidRDefault="00B01947" w:rsidP="00B01947">
      <w:pPr>
        <w:numPr>
          <w:ilvl w:val="0"/>
          <w:numId w:val="5"/>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Availability of manpower-managerial, technical &amp; workers available &amp; their salary &amp; wage structures.</w:t>
      </w: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t>Technological Environment</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technological environment comprises factors related to the materials &amp; machines used in manufacturing goods &amp; services. Receptivity of organizations to new technology &amp; adoption of new technology by consumers influence decisions made in an organization.</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As firms do not have any control over the external environment, their success depends on how well they adapt to the external environment. An important aspect of the international business environment is the level, &amp; acceptance, of technological innovation in different countries.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last decades of the twentieth century saw major advances in technology, &amp; this is continuing in the twenty-first century. Technology often is seen as giving firms a competitive advantage; hence, firms compete for access to the newest in technology, &amp; international firms transfer technology to be globally competitive.</w:t>
      </w:r>
    </w:p>
    <w:p w:rsidR="00B01947" w:rsidRPr="00B01947" w:rsidRDefault="00B01947" w:rsidP="00B0194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957695" cy="858520"/>
            <wp:effectExtent l="19050" t="0" r="0" b="0"/>
            <wp:docPr id="4" name="Picture 4" descr="Business plan Consulti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iness plan Consulting">
                      <a:hlinkClick r:id="rId11" tgtFrame="&quot;_blank&quot;"/>
                    </pic:cNvPr>
                    <pic:cNvPicPr>
                      <a:picLocks noChangeAspect="1" noChangeArrowheads="1"/>
                    </pic:cNvPicPr>
                  </pic:nvPicPr>
                  <pic:blipFill>
                    <a:blip r:embed="rId12"/>
                    <a:srcRect/>
                    <a:stretch>
                      <a:fillRect/>
                    </a:stretch>
                  </pic:blipFill>
                  <pic:spPr bwMode="auto">
                    <a:xfrm>
                      <a:off x="0" y="0"/>
                      <a:ext cx="6957695" cy="858520"/>
                    </a:xfrm>
                    <a:prstGeom prst="rect">
                      <a:avLst/>
                    </a:prstGeom>
                    <a:noFill/>
                    <a:ln w="9525">
                      <a:noFill/>
                      <a:miter lim="800000"/>
                      <a:headEnd/>
                      <a:tailEnd/>
                    </a:ln>
                  </pic:spPr>
                </pic:pic>
              </a:graphicData>
            </a:graphic>
          </wp:inline>
        </w:drawing>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It is easier than ever for even small </w:t>
      </w:r>
      <w:hyperlink r:id="rId13" w:tgtFrame="_blank" w:history="1">
        <w:r w:rsidRPr="00B01947">
          <w:rPr>
            <w:rFonts w:ascii="Times New Roman" w:eastAsia="Times New Roman" w:hAnsi="Times New Roman" w:cs="Times New Roman"/>
            <w:b/>
            <w:bCs/>
            <w:color w:val="007BFF"/>
            <w:sz w:val="23"/>
          </w:rPr>
          <w:t>business plan</w:t>
        </w:r>
      </w:hyperlink>
      <w:r w:rsidRPr="00B01947">
        <w:rPr>
          <w:rFonts w:ascii="Times New Roman" w:eastAsia="Times New Roman" w:hAnsi="Times New Roman" w:cs="Times New Roman"/>
          <w:color w:val="212227"/>
          <w:sz w:val="23"/>
          <w:szCs w:val="23"/>
        </w:rPr>
        <w:t> to have a global presence thanks to the internet, which greatly grows their exposure, their market, &amp; their potential customer base. For the economic, political, &amp; cultural reasons, some countries are more accepting of technological innovations, others less accepting. In analyzing the technological environment, the organization may consider the following aspects:</w:t>
      </w:r>
    </w:p>
    <w:p w:rsidR="00B01947" w:rsidRPr="00B01947" w:rsidRDefault="00B01947" w:rsidP="00B01947">
      <w:pPr>
        <w:numPr>
          <w:ilvl w:val="0"/>
          <w:numId w:val="6"/>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Level of technological development in the country as a whole &amp; specific business sector.</w:t>
      </w:r>
    </w:p>
    <w:p w:rsidR="00B01947" w:rsidRPr="00B01947" w:rsidRDefault="00B01947" w:rsidP="00B01947">
      <w:pPr>
        <w:numPr>
          <w:ilvl w:val="0"/>
          <w:numId w:val="6"/>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pace of technological changes &amp; technological obsolescence.</w:t>
      </w:r>
    </w:p>
    <w:p w:rsidR="00B01947" w:rsidRPr="00B01947" w:rsidRDefault="00B01947" w:rsidP="00B01947">
      <w:pPr>
        <w:numPr>
          <w:ilvl w:val="0"/>
          <w:numId w:val="6"/>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Sources of technology.</w:t>
      </w:r>
    </w:p>
    <w:p w:rsidR="00B01947" w:rsidRPr="00B01947" w:rsidRDefault="00B01947" w:rsidP="00B01947">
      <w:pPr>
        <w:numPr>
          <w:ilvl w:val="0"/>
          <w:numId w:val="6"/>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Restrictions &amp; facilities for technology transfer &amp; time taken for the absorption of technology.</w:t>
      </w: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t>Cultural Environment</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cultural environment is one of the critical components of the international business environment &amp; one of the most difficult to understand. This is because the cultural environment is essentially unseen; it has been described as a shared, commonly held body of general beliefs &amp; values that determine what is right for one group, according to Kluckhohn &amp; Strodtbeck.</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National culture is described as the body of general beliefs &amp; the values that are shared by the nation. Beliefs &amp; the values are generally seen as formed by factors such as the history, language, religion, geographic location, government, &amp; education; thus firms begin a cultural analysis by seeking to understand these factors. The most well-known is that developed by Hofstede in1980.</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His model proposes four dimensions of cultural values including individualism, uncertainty avoidance, power distance &amp; masculinity.</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Individualism is the degree to which a nation values &amp; encourages individual action &amp; decision making.</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Uncertainty avoidance is the degree to which a nation is willing to accept &amp; deal with uncertainty.</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Power distance is the degree to which a national accepts &amp; sanctions differences in power.</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This model of cultural values has been used extensively because it provides data for a wide array of countries. Many academics &amp; the managers found that this model helpful in exploring management approaches that would be appropriate in different cultures.</w:t>
      </w:r>
    </w:p>
    <w:p w:rsidR="00B01947" w:rsidRPr="00B01947" w:rsidRDefault="00B01947" w:rsidP="00B01947">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b/>
          <w:bCs/>
          <w:color w:val="212227"/>
          <w:sz w:val="23"/>
        </w:rPr>
        <w:t>For example,</w:t>
      </w:r>
      <w:r w:rsidRPr="00B01947">
        <w:rPr>
          <w:rFonts w:ascii="Times New Roman" w:eastAsia="Times New Roman" w:hAnsi="Times New Roman" w:cs="Times New Roman"/>
          <w:color w:val="212227"/>
          <w:sz w:val="23"/>
          <w:szCs w:val="23"/>
        </w:rPr>
        <w:t> in a nation that is high on individualism one expects individual goals, individual tasks, &amp; individual reward systems to be effective, whereas the reverse would be the case in a nation that is low on individualism.</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While analyzing social &amp; cultural factors, the organization may consider the following aspects:</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Approaches to society towards business in general &amp; in specific areas;</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Influence of social, cultural &amp; religious factors on the acceptability of the product;</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lifestyle of people &amp; the products used for them;</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Level of acceptance of, or resistance to change;</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Values attached to a particular product i.e. the possessive value or the functional value of the product;</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Demand for the specific products for specific occasions;</w:t>
      </w:r>
    </w:p>
    <w:p w:rsidR="00B01947" w:rsidRPr="00B01947" w:rsidRDefault="00B01947" w:rsidP="00B01947">
      <w:pPr>
        <w:numPr>
          <w:ilvl w:val="0"/>
          <w:numId w:val="7"/>
        </w:numPr>
        <w:shd w:val="clear" w:color="auto" w:fill="FFFFFF"/>
        <w:spacing w:before="100" w:beforeAutospacing="1" w:after="100" w:afterAutospacing="1"/>
        <w:ind w:left="532"/>
        <w:rPr>
          <w:rFonts w:ascii="Times New Roman" w:eastAsia="Times New Roman" w:hAnsi="Times New Roman" w:cs="Times New Roman"/>
          <w:sz w:val="24"/>
          <w:szCs w:val="24"/>
        </w:rPr>
      </w:pPr>
      <w:r w:rsidRPr="00B01947">
        <w:rPr>
          <w:rFonts w:ascii="Times New Roman" w:eastAsia="Times New Roman" w:hAnsi="Times New Roman" w:cs="Times New Roman"/>
          <w:sz w:val="24"/>
          <w:szCs w:val="24"/>
        </w:rPr>
        <w:t>The propensity to consume &amp; to save.</w:t>
      </w:r>
    </w:p>
    <w:p w:rsidR="00B01947" w:rsidRPr="00B01947" w:rsidRDefault="00B01947" w:rsidP="00B01947">
      <w:pPr>
        <w:shd w:val="clear" w:color="auto" w:fill="FFFFFF"/>
        <w:spacing w:before="100" w:beforeAutospacing="1" w:after="100" w:afterAutospacing="1"/>
        <w:outlineLvl w:val="1"/>
        <w:rPr>
          <w:rFonts w:ascii="inherit" w:eastAsia="Times New Roman" w:hAnsi="inherit" w:cs="Times New Roman"/>
          <w:b/>
          <w:bCs/>
          <w:sz w:val="36"/>
          <w:szCs w:val="36"/>
        </w:rPr>
      </w:pPr>
      <w:r w:rsidRPr="00B01947">
        <w:rPr>
          <w:rFonts w:ascii="inherit" w:eastAsia="Times New Roman" w:hAnsi="inherit" w:cs="Times New Roman"/>
          <w:b/>
          <w:bCs/>
          <w:sz w:val="36"/>
          <w:szCs w:val="36"/>
        </w:rPr>
        <w:t>Competitive Environment</w:t>
      </w:r>
    </w:p>
    <w:p w:rsidR="00B55F25" w:rsidRDefault="00B01947" w:rsidP="00B55F25">
      <w:pPr>
        <w:shd w:val="clear" w:color="auto" w:fill="FFFFFF"/>
        <w:spacing w:before="100" w:beforeAutospacing="1" w:after="100" w:afterAutospacing="1" w:line="376" w:lineRule="atLeast"/>
        <w:rPr>
          <w:rFonts w:ascii="Times New Roman" w:eastAsia="Times New Roman" w:hAnsi="Times New Roman" w:cs="Times New Roman"/>
          <w:color w:val="212227"/>
          <w:sz w:val="23"/>
          <w:szCs w:val="23"/>
        </w:rPr>
      </w:pPr>
      <w:r w:rsidRPr="00B01947">
        <w:rPr>
          <w:rFonts w:ascii="Times New Roman" w:eastAsia="Times New Roman" w:hAnsi="Times New Roman" w:cs="Times New Roman"/>
          <w:color w:val="212227"/>
          <w:sz w:val="23"/>
          <w:szCs w:val="23"/>
        </w:rPr>
        <w:t>The competitive environment also changes from country to country. This is partly because of the economic, political, &amp; cultural environments; these environmental factors help determine the type &amp; degree of competition that exists in a given country. Competition can come from a variety of sources. It can be a public or a private sector, come from the large or the small organizations, be domestic or global, &amp; stem from traditional or new competitors, </w:t>
      </w:r>
      <w:hyperlink r:id="rId14" w:tgtFrame="_blank" w:history="1">
        <w:r w:rsidRPr="00B01947">
          <w:rPr>
            <w:rFonts w:ascii="Times New Roman" w:eastAsia="Times New Roman" w:hAnsi="Times New Roman" w:cs="Times New Roman"/>
            <w:color w:val="007BFF"/>
            <w:sz w:val="23"/>
            <w:u w:val="single"/>
          </w:rPr>
          <w:t>GST registration</w:t>
        </w:r>
      </w:hyperlink>
      <w:r w:rsidRPr="00B01947">
        <w:rPr>
          <w:rFonts w:ascii="Times New Roman" w:eastAsia="Times New Roman" w:hAnsi="Times New Roman" w:cs="Times New Roman"/>
          <w:color w:val="212227"/>
          <w:sz w:val="23"/>
          <w:szCs w:val="23"/>
        </w:rPr>
        <w:t>. For a domestic firm, the most likely sources of competition might be well understood. The same isn’t the case when a person moves to compete in the new environment</w:t>
      </w:r>
    </w:p>
    <w:p w:rsidR="00FE016F" w:rsidRPr="00FE016F" w:rsidRDefault="00FE016F" w:rsidP="00FE016F">
      <w:pPr>
        <w:pStyle w:val="NormalWeb"/>
        <w:shd w:val="clear" w:color="auto" w:fill="FFFFFF"/>
        <w:spacing w:before="120" w:beforeAutospacing="0" w:after="120" w:afterAutospacing="0"/>
        <w:rPr>
          <w:b/>
          <w:color w:val="222222"/>
          <w:sz w:val="44"/>
          <w:szCs w:val="44"/>
        </w:rPr>
      </w:pPr>
      <w:r>
        <w:rPr>
          <w:b/>
          <w:color w:val="222222"/>
          <w:sz w:val="44"/>
          <w:szCs w:val="44"/>
        </w:rPr>
        <w:t>WORLD TRADE ORGANI</w:t>
      </w:r>
      <w:r w:rsidRPr="00FE016F">
        <w:rPr>
          <w:b/>
          <w:color w:val="222222"/>
          <w:sz w:val="44"/>
          <w:szCs w:val="44"/>
        </w:rPr>
        <w:t>SATION</w:t>
      </w:r>
    </w:p>
    <w:p w:rsidR="00FE016F" w:rsidRPr="00FE016F" w:rsidRDefault="00FE016F" w:rsidP="00FE016F">
      <w:pPr>
        <w:pStyle w:val="NormalWeb"/>
        <w:shd w:val="clear" w:color="auto" w:fill="FFFFFF"/>
        <w:spacing w:before="120" w:beforeAutospacing="0" w:after="120" w:afterAutospacing="0"/>
        <w:rPr>
          <w:color w:val="222222"/>
          <w:sz w:val="28"/>
          <w:szCs w:val="28"/>
        </w:rPr>
      </w:pPr>
      <w:r w:rsidRPr="00FE016F">
        <w:rPr>
          <w:color w:val="222222"/>
          <w:sz w:val="28"/>
          <w:szCs w:val="28"/>
        </w:rPr>
        <w:t>The </w:t>
      </w:r>
      <w:r w:rsidRPr="00FE016F">
        <w:rPr>
          <w:b/>
          <w:bCs/>
          <w:color w:val="222222"/>
          <w:sz w:val="28"/>
          <w:szCs w:val="28"/>
        </w:rPr>
        <w:t>World Trade Organization</w:t>
      </w:r>
      <w:r w:rsidRPr="00FE016F">
        <w:rPr>
          <w:color w:val="222222"/>
          <w:sz w:val="28"/>
          <w:szCs w:val="28"/>
        </w:rPr>
        <w:t> (</w:t>
      </w:r>
      <w:r w:rsidRPr="00FE016F">
        <w:rPr>
          <w:b/>
          <w:bCs/>
          <w:color w:val="222222"/>
          <w:sz w:val="28"/>
          <w:szCs w:val="28"/>
        </w:rPr>
        <w:t>WTO</w:t>
      </w:r>
      <w:r w:rsidRPr="00FE016F">
        <w:rPr>
          <w:color w:val="222222"/>
          <w:sz w:val="28"/>
          <w:szCs w:val="28"/>
        </w:rPr>
        <w:t>) is an </w:t>
      </w:r>
      <w:hyperlink r:id="rId15" w:tooltip="Intergovernmental organization" w:history="1">
        <w:r w:rsidRPr="00FE016F">
          <w:rPr>
            <w:rStyle w:val="Hyperlink"/>
            <w:color w:val="0B0080"/>
            <w:sz w:val="28"/>
            <w:szCs w:val="28"/>
          </w:rPr>
          <w:t>intergovernmental organization</w:t>
        </w:r>
      </w:hyperlink>
      <w:r w:rsidRPr="00FE016F">
        <w:rPr>
          <w:color w:val="222222"/>
          <w:sz w:val="28"/>
          <w:szCs w:val="28"/>
        </w:rPr>
        <w:t> that is concerned with the regulation of </w:t>
      </w:r>
      <w:hyperlink r:id="rId16" w:tooltip="International trade" w:history="1">
        <w:r w:rsidRPr="00FE016F">
          <w:rPr>
            <w:rStyle w:val="Hyperlink"/>
            <w:color w:val="0B0080"/>
            <w:sz w:val="28"/>
            <w:szCs w:val="28"/>
          </w:rPr>
          <w:t>international trade</w:t>
        </w:r>
      </w:hyperlink>
      <w:r w:rsidRPr="00FE016F">
        <w:rPr>
          <w:color w:val="222222"/>
          <w:sz w:val="28"/>
          <w:szCs w:val="28"/>
        </w:rPr>
        <w:t> between nations. The WTO officially commenced on 1 January 1995 under the </w:t>
      </w:r>
      <w:hyperlink r:id="rId17" w:tooltip="Marrakesh Agreement" w:history="1">
        <w:r w:rsidRPr="00FE016F">
          <w:rPr>
            <w:rStyle w:val="Hyperlink"/>
            <w:color w:val="0B0080"/>
            <w:sz w:val="28"/>
            <w:szCs w:val="28"/>
          </w:rPr>
          <w:t>Marrakesh Agreement</w:t>
        </w:r>
      </w:hyperlink>
      <w:r w:rsidRPr="00FE016F">
        <w:rPr>
          <w:color w:val="222222"/>
          <w:sz w:val="28"/>
          <w:szCs w:val="28"/>
        </w:rPr>
        <w:t>, signed by 123 nations on 15 April 1994, replacing the </w:t>
      </w:r>
      <w:hyperlink r:id="rId18" w:tooltip="General Agreement on Tariffs and Trade" w:history="1">
        <w:r w:rsidRPr="00FE016F">
          <w:rPr>
            <w:rStyle w:val="Hyperlink"/>
            <w:color w:val="0B0080"/>
            <w:sz w:val="28"/>
            <w:szCs w:val="28"/>
          </w:rPr>
          <w:t>General Agreement on Tariffs and Trade</w:t>
        </w:r>
      </w:hyperlink>
      <w:r w:rsidRPr="00FE016F">
        <w:rPr>
          <w:color w:val="222222"/>
          <w:sz w:val="28"/>
          <w:szCs w:val="28"/>
        </w:rPr>
        <w:t> (GATT), which commenced in 1948. It is the largest international economic organization in the world.</w:t>
      </w:r>
      <w:hyperlink r:id="rId19" w:anchor="cite_note-5" w:history="1">
        <w:r w:rsidRPr="00FE016F">
          <w:rPr>
            <w:rStyle w:val="Hyperlink"/>
            <w:color w:val="0B0080"/>
            <w:sz w:val="28"/>
            <w:szCs w:val="28"/>
            <w:vertAlign w:val="superscript"/>
          </w:rPr>
          <w:t>[5]</w:t>
        </w:r>
      </w:hyperlink>
      <w:hyperlink r:id="rId20" w:anchor="cite_note-6" w:history="1">
        <w:r w:rsidRPr="00FE016F">
          <w:rPr>
            <w:rStyle w:val="Hyperlink"/>
            <w:color w:val="0B0080"/>
            <w:sz w:val="28"/>
            <w:szCs w:val="28"/>
            <w:vertAlign w:val="superscript"/>
          </w:rPr>
          <w:t>[6]</w:t>
        </w:r>
      </w:hyperlink>
    </w:p>
    <w:p w:rsidR="00FE016F" w:rsidRPr="00FE016F" w:rsidRDefault="00FE016F" w:rsidP="00FE016F">
      <w:pPr>
        <w:pStyle w:val="NormalWeb"/>
        <w:shd w:val="clear" w:color="auto" w:fill="FFFFFF"/>
        <w:spacing w:before="120" w:beforeAutospacing="0" w:after="120" w:afterAutospacing="0"/>
        <w:rPr>
          <w:color w:val="222222"/>
          <w:sz w:val="28"/>
          <w:szCs w:val="28"/>
        </w:rPr>
      </w:pPr>
      <w:r w:rsidRPr="00FE016F">
        <w:rPr>
          <w:color w:val="222222"/>
          <w:sz w:val="28"/>
          <w:szCs w:val="28"/>
        </w:rPr>
        <w:t>The WTO deals with regulation of trade in goods, services and intellectual property between participating countries by providing a framework for negotiating </w:t>
      </w:r>
      <w:hyperlink r:id="rId21" w:tooltip="Trade agreement" w:history="1">
        <w:r w:rsidRPr="00FE016F">
          <w:rPr>
            <w:rStyle w:val="Hyperlink"/>
            <w:color w:val="0B0080"/>
            <w:sz w:val="28"/>
            <w:szCs w:val="28"/>
          </w:rPr>
          <w:t>trade agreements</w:t>
        </w:r>
      </w:hyperlink>
      <w:r w:rsidRPr="00FE016F">
        <w:rPr>
          <w:color w:val="222222"/>
          <w:sz w:val="28"/>
          <w:szCs w:val="28"/>
        </w:rPr>
        <w:t> and a </w:t>
      </w:r>
      <w:hyperlink r:id="rId22" w:tooltip="Dispute resolution" w:history="1">
        <w:r w:rsidRPr="00FE016F">
          <w:rPr>
            <w:rStyle w:val="Hyperlink"/>
            <w:color w:val="0B0080"/>
            <w:sz w:val="28"/>
            <w:szCs w:val="28"/>
          </w:rPr>
          <w:t>dispute resolution</w:t>
        </w:r>
      </w:hyperlink>
      <w:r w:rsidRPr="00FE016F">
        <w:rPr>
          <w:color w:val="222222"/>
          <w:sz w:val="28"/>
          <w:szCs w:val="28"/>
        </w:rPr>
        <w:t> process aimed at enforcing participants' adherence to WTO agreements, which are signed by representatives of member governments</w:t>
      </w:r>
      <w:hyperlink r:id="rId23" w:anchor="cite_note-underst-7" w:history="1">
        <w:r w:rsidRPr="00FE016F">
          <w:rPr>
            <w:rStyle w:val="Hyperlink"/>
            <w:color w:val="0B0080"/>
            <w:sz w:val="28"/>
            <w:szCs w:val="28"/>
            <w:vertAlign w:val="superscript"/>
          </w:rPr>
          <w:t>[7]</w:t>
        </w:r>
      </w:hyperlink>
      <w:r w:rsidRPr="00FE016F">
        <w:rPr>
          <w:color w:val="222222"/>
          <w:sz w:val="28"/>
          <w:szCs w:val="28"/>
          <w:vertAlign w:val="superscript"/>
        </w:rPr>
        <w:t>:fol.9–10</w:t>
      </w:r>
      <w:r w:rsidRPr="00FE016F">
        <w:rPr>
          <w:color w:val="222222"/>
          <w:sz w:val="28"/>
          <w:szCs w:val="28"/>
        </w:rPr>
        <w:t> and ratified by their parliaments.</w:t>
      </w:r>
      <w:hyperlink r:id="rId24" w:anchor="cite_note-britannica-8" w:history="1">
        <w:r w:rsidRPr="00FE016F">
          <w:rPr>
            <w:rStyle w:val="Hyperlink"/>
            <w:color w:val="0B0080"/>
            <w:sz w:val="28"/>
            <w:szCs w:val="28"/>
            <w:vertAlign w:val="superscript"/>
          </w:rPr>
          <w:t>[8]</w:t>
        </w:r>
      </w:hyperlink>
      <w:r w:rsidRPr="00FE016F">
        <w:rPr>
          <w:color w:val="222222"/>
          <w:sz w:val="28"/>
          <w:szCs w:val="28"/>
        </w:rPr>
        <w:t> The WTO prohibits discrimination between trading partners, but provides exceptions for environmental protection, national security, and other important goals.</w:t>
      </w:r>
      <w:hyperlink r:id="rId25" w:anchor="cite_note-:2-9" w:history="1">
        <w:r w:rsidRPr="00FE016F">
          <w:rPr>
            <w:rStyle w:val="Hyperlink"/>
            <w:color w:val="0B0080"/>
            <w:sz w:val="28"/>
            <w:szCs w:val="28"/>
            <w:vertAlign w:val="superscript"/>
          </w:rPr>
          <w:t>[9]</w:t>
        </w:r>
      </w:hyperlink>
      <w:r w:rsidRPr="00FE016F">
        <w:rPr>
          <w:color w:val="222222"/>
          <w:sz w:val="28"/>
          <w:szCs w:val="28"/>
        </w:rPr>
        <w:t> Trade-related disputes are resolved by independent judges at the WTO through a </w:t>
      </w:r>
      <w:hyperlink r:id="rId26" w:tooltip="Dispute resolution" w:history="1">
        <w:r w:rsidRPr="00FE016F">
          <w:rPr>
            <w:rStyle w:val="Hyperlink"/>
            <w:color w:val="0B0080"/>
            <w:sz w:val="28"/>
            <w:szCs w:val="28"/>
          </w:rPr>
          <w:t>dispute resolution</w:t>
        </w:r>
      </w:hyperlink>
      <w:r w:rsidRPr="00FE016F">
        <w:rPr>
          <w:color w:val="222222"/>
          <w:sz w:val="28"/>
          <w:szCs w:val="28"/>
        </w:rPr>
        <w:t> process.</w:t>
      </w:r>
      <w:hyperlink r:id="rId27" w:anchor="cite_note-:2-9" w:history="1">
        <w:r w:rsidRPr="00FE016F">
          <w:rPr>
            <w:rStyle w:val="Hyperlink"/>
            <w:color w:val="0B0080"/>
            <w:sz w:val="28"/>
            <w:szCs w:val="28"/>
            <w:vertAlign w:val="superscript"/>
          </w:rPr>
          <w:t>[9]</w:t>
        </w:r>
      </w:hyperlink>
    </w:p>
    <w:p w:rsidR="00FE016F" w:rsidRPr="00FE016F" w:rsidRDefault="00FE016F" w:rsidP="00FE016F">
      <w:pPr>
        <w:spacing w:after="120" w:line="264" w:lineRule="atLeast"/>
        <w:textAlignment w:val="baseline"/>
        <w:outlineLvl w:val="0"/>
        <w:rPr>
          <w:rFonts w:ascii="Times New Roman" w:eastAsia="Times New Roman" w:hAnsi="Times New Roman" w:cs="Times New Roman"/>
          <w:b/>
          <w:bCs/>
          <w:color w:val="222222"/>
          <w:kern w:val="36"/>
          <w:sz w:val="28"/>
          <w:szCs w:val="28"/>
        </w:rPr>
      </w:pPr>
    </w:p>
    <w:p w:rsidR="00FE016F" w:rsidRDefault="00FE016F" w:rsidP="00FE016F">
      <w:pPr>
        <w:spacing w:after="120" w:line="264" w:lineRule="atLeast"/>
        <w:textAlignment w:val="baseline"/>
        <w:outlineLvl w:val="0"/>
        <w:rPr>
          <w:rFonts w:ascii="Droid Serif" w:eastAsia="Times New Roman" w:hAnsi="Droid Serif" w:cs="Times New Roman"/>
          <w:b/>
          <w:bCs/>
          <w:color w:val="222222"/>
          <w:kern w:val="36"/>
          <w:sz w:val="53"/>
          <w:szCs w:val="53"/>
        </w:rPr>
      </w:pPr>
    </w:p>
    <w:p w:rsidR="00FE016F" w:rsidRDefault="00FE016F" w:rsidP="00FE016F">
      <w:pPr>
        <w:spacing w:after="120" w:line="264" w:lineRule="atLeast"/>
        <w:textAlignment w:val="baseline"/>
        <w:outlineLvl w:val="0"/>
        <w:rPr>
          <w:rFonts w:ascii="Droid Serif" w:eastAsia="Times New Roman" w:hAnsi="Droid Serif" w:cs="Times New Roman"/>
          <w:b/>
          <w:bCs/>
          <w:color w:val="222222"/>
          <w:kern w:val="36"/>
          <w:sz w:val="53"/>
          <w:szCs w:val="53"/>
        </w:rPr>
      </w:pPr>
    </w:p>
    <w:p w:rsidR="00FE016F" w:rsidRPr="00FE016F" w:rsidRDefault="00FE016F" w:rsidP="00FE016F">
      <w:pPr>
        <w:spacing w:after="120" w:line="264" w:lineRule="atLeast"/>
        <w:textAlignment w:val="baseline"/>
        <w:outlineLvl w:val="0"/>
        <w:rPr>
          <w:rFonts w:ascii="Droid Serif" w:eastAsia="Times New Roman" w:hAnsi="Droid Serif" w:cs="Times New Roman"/>
          <w:b/>
          <w:bCs/>
          <w:color w:val="222222"/>
          <w:kern w:val="36"/>
          <w:sz w:val="53"/>
          <w:szCs w:val="53"/>
        </w:rPr>
      </w:pPr>
      <w:r w:rsidRPr="00FE016F">
        <w:rPr>
          <w:rFonts w:ascii="Droid Serif" w:eastAsia="Times New Roman" w:hAnsi="Droid Serif" w:cs="Times New Roman"/>
          <w:b/>
          <w:bCs/>
          <w:color w:val="222222"/>
          <w:kern w:val="36"/>
          <w:sz w:val="53"/>
          <w:szCs w:val="53"/>
        </w:rPr>
        <w:t>What are the Functions and Objectives of WTO ?</w:t>
      </w:r>
    </w:p>
    <w:p w:rsidR="00FE016F" w:rsidRPr="00FE016F" w:rsidRDefault="00FE016F" w:rsidP="00FE016F">
      <w:pPr>
        <w:spacing w:after="288" w:line="401" w:lineRule="atLeast"/>
        <w:textAlignment w:val="baseline"/>
        <w:rPr>
          <w:rFonts w:ascii="Arial" w:eastAsia="Times New Roman" w:hAnsi="Arial" w:cs="Arial"/>
          <w:caps/>
          <w:color w:val="424142"/>
          <w:sz w:val="14"/>
          <w:szCs w:val="14"/>
        </w:rPr>
      </w:pPr>
    </w:p>
    <w:p w:rsidR="00FE016F" w:rsidRPr="00FE016F" w:rsidRDefault="00FE016F" w:rsidP="00FE016F">
      <w:pPr>
        <w:spacing w:after="288" w:line="401" w:lineRule="atLeast"/>
        <w:jc w:val="both"/>
        <w:textAlignment w:val="baseline"/>
        <w:rPr>
          <w:ins w:id="0" w:author="Unknown"/>
          <w:rFonts w:ascii="Droid Serif" w:eastAsia="Times New Roman" w:hAnsi="Droid Serif" w:cs="Times New Roman"/>
          <w:color w:val="424142"/>
          <w:sz w:val="25"/>
          <w:szCs w:val="25"/>
        </w:rPr>
      </w:pPr>
      <w:ins w:id="1" w:author="Unknown">
        <w:r w:rsidRPr="00FE016F">
          <w:rPr>
            <w:rFonts w:ascii="Droid Serif" w:eastAsia="Times New Roman" w:hAnsi="Droid Serif" w:cs="Times New Roman"/>
            <w:color w:val="424142"/>
            <w:sz w:val="25"/>
            <w:szCs w:val="25"/>
          </w:rPr>
          <w:t>Some of the important  functions and objectives of WTO are :-</w:t>
        </w:r>
      </w:ins>
    </w:p>
    <w:p w:rsidR="00FE016F" w:rsidRPr="00FE016F" w:rsidRDefault="00FE016F" w:rsidP="00FE016F">
      <w:pPr>
        <w:spacing w:line="401" w:lineRule="atLeast"/>
        <w:jc w:val="both"/>
        <w:textAlignment w:val="baseline"/>
        <w:rPr>
          <w:ins w:id="2" w:author="Unknown"/>
          <w:rFonts w:ascii="Droid Serif" w:eastAsia="Times New Roman" w:hAnsi="Droid Serif" w:cs="Times New Roman"/>
          <w:color w:val="424142"/>
          <w:sz w:val="25"/>
          <w:szCs w:val="25"/>
        </w:rPr>
      </w:pPr>
      <w:ins w:id="3" w:author="Unknown">
        <w:r w:rsidRPr="00FE016F">
          <w:rPr>
            <w:rFonts w:ascii="Droid Serif" w:eastAsia="Times New Roman" w:hAnsi="Droid Serif" w:cs="Times New Roman"/>
            <w:b/>
            <w:bCs/>
            <w:color w:val="424142"/>
            <w:sz w:val="25"/>
          </w:rPr>
          <w:t>Functions of WTO</w:t>
        </w:r>
      </w:ins>
    </w:p>
    <w:p w:rsidR="00FE016F" w:rsidRPr="00FE016F" w:rsidRDefault="00FE016F" w:rsidP="00FE016F">
      <w:pPr>
        <w:spacing w:after="288" w:line="401" w:lineRule="atLeast"/>
        <w:jc w:val="both"/>
        <w:textAlignment w:val="baseline"/>
        <w:rPr>
          <w:ins w:id="4" w:author="Unknown"/>
          <w:rFonts w:ascii="Droid Serif" w:eastAsia="Times New Roman" w:hAnsi="Droid Serif" w:cs="Times New Roman"/>
          <w:color w:val="424142"/>
          <w:sz w:val="25"/>
          <w:szCs w:val="25"/>
        </w:rPr>
      </w:pPr>
      <w:ins w:id="5" w:author="Unknown">
        <w:r w:rsidRPr="00FE016F">
          <w:rPr>
            <w:rFonts w:ascii="Droid Serif" w:eastAsia="Times New Roman" w:hAnsi="Droid Serif" w:cs="Times New Roman"/>
            <w:color w:val="424142"/>
            <w:sz w:val="25"/>
            <w:szCs w:val="25"/>
          </w:rPr>
          <w:t xml:space="preserve">It is designed to play the role of a watchdog in the spheres of trade in goods, trade in services, foreign investment, intellectual property rights, etc. Article III has set out the </w:t>
        </w:r>
        <w:r w:rsidR="004C5853" w:rsidRPr="00FE016F">
          <w:rPr>
            <w:rFonts w:ascii="Droid Serif" w:eastAsia="Times New Roman" w:hAnsi="Droid Serif" w:cs="Times New Roman"/>
            <w:color w:val="424142"/>
            <w:sz w:val="25"/>
            <w:szCs w:val="25"/>
          </w:rPr>
          <w:t xml:space="preserve">The former GATT was not really an organisation; it was merely a legal arrangement. On the other hand, the WTO is a new international organisation set up as a permanent body. </w:t>
        </w:r>
        <w:r w:rsidRPr="00FE016F">
          <w:rPr>
            <w:rFonts w:ascii="Droid Serif" w:eastAsia="Times New Roman" w:hAnsi="Droid Serif" w:cs="Times New Roman"/>
            <w:color w:val="424142"/>
            <w:sz w:val="25"/>
            <w:szCs w:val="25"/>
          </w:rPr>
          <w:t>following five functions of WTO;</w:t>
        </w:r>
      </w:ins>
    </w:p>
    <w:p w:rsidR="00FE016F" w:rsidRPr="00FE016F" w:rsidRDefault="00E5413E" w:rsidP="00FE016F">
      <w:pPr>
        <w:spacing w:after="288" w:line="401" w:lineRule="atLeast"/>
        <w:jc w:val="both"/>
        <w:textAlignment w:val="baseline"/>
        <w:rPr>
          <w:ins w:id="6" w:author="Unknown"/>
          <w:rFonts w:ascii="Droid Serif" w:eastAsia="Times New Roman" w:hAnsi="Droid Serif" w:cs="Times New Roman"/>
          <w:color w:val="424142"/>
          <w:sz w:val="25"/>
          <w:szCs w:val="25"/>
        </w:rPr>
      </w:pPr>
      <w:r w:rsidRPr="00FE016F">
        <w:rPr>
          <w:rFonts w:ascii="Droid Serif" w:eastAsia="Times New Roman" w:hAnsi="Droid Serif" w:cs="Times New Roman"/>
          <w:color w:val="424142"/>
          <w:sz w:val="25"/>
          <w:szCs w:val="25"/>
        </w:rPr>
        <w:t xml:space="preserve"> </w:t>
      </w:r>
      <w:ins w:id="7" w:author="Unknown">
        <w:r w:rsidR="00FE016F" w:rsidRPr="00FE016F">
          <w:rPr>
            <w:rFonts w:ascii="Droid Serif" w:eastAsia="Times New Roman" w:hAnsi="Droid Serif" w:cs="Times New Roman"/>
            <w:color w:val="424142"/>
            <w:sz w:val="25"/>
            <w:szCs w:val="25"/>
          </w:rPr>
          <w:t>(i) The WTO shall facilitate the implementation, administration and operation and further the objec</w:t>
        </w:r>
        <w:r w:rsidR="00FE016F" w:rsidRPr="00FE016F">
          <w:rPr>
            <w:rFonts w:ascii="Droid Serif" w:eastAsia="Times New Roman" w:hAnsi="Droid Serif" w:cs="Times New Roman"/>
            <w:color w:val="424142"/>
            <w:sz w:val="25"/>
            <w:szCs w:val="25"/>
          </w:rPr>
          <w:softHyphen/>
          <w:t>tives of this Agreement and of the Multilateral Trade Agreements, and shall also provide the frame work for the implementation, administration and operation of the plurilateral Trade Agreements.</w:t>
        </w:r>
      </w:ins>
    </w:p>
    <w:p w:rsidR="00FE016F" w:rsidRPr="00FE016F" w:rsidRDefault="00FE016F" w:rsidP="00FE016F">
      <w:pPr>
        <w:spacing w:after="288" w:line="401" w:lineRule="atLeast"/>
        <w:jc w:val="both"/>
        <w:textAlignment w:val="baseline"/>
        <w:rPr>
          <w:ins w:id="8" w:author="Unknown"/>
          <w:rFonts w:ascii="Droid Serif" w:eastAsia="Times New Roman" w:hAnsi="Droid Serif" w:cs="Times New Roman"/>
          <w:color w:val="424142"/>
          <w:sz w:val="25"/>
          <w:szCs w:val="25"/>
        </w:rPr>
      </w:pPr>
      <w:ins w:id="9" w:author="Unknown">
        <w:r w:rsidRPr="00FE016F">
          <w:rPr>
            <w:rFonts w:ascii="Droid Serif" w:eastAsia="Times New Roman" w:hAnsi="Droid Serif" w:cs="Times New Roman"/>
            <w:color w:val="424142"/>
            <w:sz w:val="25"/>
            <w:szCs w:val="25"/>
          </w:rPr>
          <w:t>(ii) The WTO shall provide the forum for negotiations among its members concerning their multilateral trade relations in matters dealt with under the Agreement in the Annexes to this Agreement.</w:t>
        </w:r>
      </w:ins>
    </w:p>
    <w:p w:rsidR="00FE016F" w:rsidRPr="00FE016F" w:rsidRDefault="00FE016F" w:rsidP="00FE016F">
      <w:pPr>
        <w:spacing w:after="288" w:line="401" w:lineRule="atLeast"/>
        <w:jc w:val="both"/>
        <w:textAlignment w:val="baseline"/>
        <w:rPr>
          <w:ins w:id="10" w:author="Unknown"/>
          <w:rFonts w:ascii="Droid Serif" w:eastAsia="Times New Roman" w:hAnsi="Droid Serif" w:cs="Times New Roman"/>
          <w:color w:val="424142"/>
          <w:sz w:val="25"/>
          <w:szCs w:val="25"/>
        </w:rPr>
      </w:pPr>
      <w:ins w:id="11" w:author="Unknown">
        <w:r w:rsidRPr="00FE016F">
          <w:rPr>
            <w:rFonts w:ascii="Droid Serif" w:eastAsia="Times New Roman" w:hAnsi="Droid Serif" w:cs="Times New Roman"/>
            <w:color w:val="424142"/>
            <w:sz w:val="25"/>
            <w:szCs w:val="25"/>
          </w:rPr>
          <w:t>(iii) The WTO shall administer the Understanding on Rules and Procedures Governing the Settlement of Disputes.</w:t>
        </w:r>
      </w:ins>
    </w:p>
    <w:p w:rsidR="00FE016F" w:rsidRPr="00FE016F" w:rsidRDefault="00FE016F" w:rsidP="00FE016F">
      <w:pPr>
        <w:spacing w:after="288" w:line="401" w:lineRule="atLeast"/>
        <w:jc w:val="both"/>
        <w:textAlignment w:val="baseline"/>
        <w:rPr>
          <w:ins w:id="12" w:author="Unknown"/>
          <w:rFonts w:ascii="Droid Serif" w:eastAsia="Times New Roman" w:hAnsi="Droid Serif" w:cs="Times New Roman"/>
          <w:color w:val="424142"/>
          <w:sz w:val="25"/>
          <w:szCs w:val="25"/>
        </w:rPr>
      </w:pPr>
      <w:ins w:id="13" w:author="Unknown">
        <w:r w:rsidRPr="00FE016F">
          <w:rPr>
            <w:rFonts w:ascii="Droid Serif" w:eastAsia="Times New Roman" w:hAnsi="Droid Serif" w:cs="Times New Roman"/>
            <w:color w:val="424142"/>
            <w:sz w:val="25"/>
            <w:szCs w:val="25"/>
          </w:rPr>
          <w:t>(iv) The WTO shall administer Trade Policy Review Mechanism.</w:t>
        </w:r>
      </w:ins>
    </w:p>
    <w:p w:rsidR="00FE016F" w:rsidRPr="00FE016F" w:rsidRDefault="00E5413E" w:rsidP="00FE016F">
      <w:pPr>
        <w:spacing w:after="288" w:line="401" w:lineRule="atLeast"/>
        <w:jc w:val="both"/>
        <w:textAlignment w:val="baseline"/>
        <w:rPr>
          <w:ins w:id="14" w:author="Unknown"/>
          <w:rFonts w:ascii="Droid Serif" w:eastAsia="Times New Roman" w:hAnsi="Droid Serif" w:cs="Times New Roman"/>
          <w:color w:val="424142"/>
          <w:sz w:val="25"/>
          <w:szCs w:val="25"/>
        </w:rPr>
      </w:pPr>
      <w:r w:rsidRPr="00FE016F">
        <w:rPr>
          <w:rFonts w:ascii="Droid Serif" w:eastAsia="Times New Roman" w:hAnsi="Droid Serif" w:cs="Times New Roman"/>
          <w:color w:val="424142"/>
          <w:sz w:val="25"/>
          <w:szCs w:val="25"/>
        </w:rPr>
        <w:t xml:space="preserve"> </w:t>
      </w:r>
      <w:ins w:id="15" w:author="Unknown">
        <w:r w:rsidR="00FE016F" w:rsidRPr="00FE016F">
          <w:rPr>
            <w:rFonts w:ascii="Droid Serif" w:eastAsia="Times New Roman" w:hAnsi="Droid Serif" w:cs="Times New Roman"/>
            <w:color w:val="424142"/>
            <w:sz w:val="25"/>
            <w:szCs w:val="25"/>
          </w:rPr>
          <w:t>(v) With a view to achieving greater coherence in global economic policy making, the WTO shall cooperate, as appropriate, with the international Monetary Fund (IMF) and with the International Bank for Reconstruction and Development (IBRD) and its affiliated agencies.</w:t>
        </w:r>
      </w:ins>
    </w:p>
    <w:p w:rsidR="00E5413E" w:rsidRDefault="00E5413E" w:rsidP="00FE016F">
      <w:pPr>
        <w:spacing w:line="401" w:lineRule="atLeast"/>
        <w:jc w:val="both"/>
        <w:textAlignment w:val="baseline"/>
        <w:rPr>
          <w:rFonts w:ascii="Droid Serif" w:eastAsia="Times New Roman" w:hAnsi="Droid Serif" w:cs="Times New Roman"/>
          <w:b/>
          <w:bCs/>
          <w:color w:val="424142"/>
          <w:sz w:val="25"/>
        </w:rPr>
      </w:pPr>
    </w:p>
    <w:p w:rsidR="00E5413E" w:rsidRDefault="00E5413E" w:rsidP="00FE016F">
      <w:pPr>
        <w:spacing w:line="401" w:lineRule="atLeast"/>
        <w:jc w:val="both"/>
        <w:textAlignment w:val="baseline"/>
        <w:rPr>
          <w:rFonts w:ascii="Droid Serif" w:eastAsia="Times New Roman" w:hAnsi="Droid Serif" w:cs="Times New Roman"/>
          <w:b/>
          <w:bCs/>
          <w:color w:val="424142"/>
          <w:sz w:val="25"/>
        </w:rPr>
      </w:pPr>
    </w:p>
    <w:p w:rsidR="00FE016F" w:rsidRPr="00FE016F" w:rsidRDefault="00FE016F" w:rsidP="00FE016F">
      <w:pPr>
        <w:spacing w:line="401" w:lineRule="atLeast"/>
        <w:jc w:val="both"/>
        <w:textAlignment w:val="baseline"/>
        <w:rPr>
          <w:ins w:id="16" w:author="Unknown"/>
          <w:rFonts w:ascii="Droid Serif" w:eastAsia="Times New Roman" w:hAnsi="Droid Serif" w:cs="Times New Roman"/>
          <w:color w:val="424142"/>
          <w:sz w:val="25"/>
          <w:szCs w:val="25"/>
        </w:rPr>
      </w:pPr>
      <w:ins w:id="17" w:author="Unknown">
        <w:r w:rsidRPr="00FE016F">
          <w:rPr>
            <w:rFonts w:ascii="Droid Serif" w:eastAsia="Times New Roman" w:hAnsi="Droid Serif" w:cs="Times New Roman"/>
            <w:b/>
            <w:bCs/>
            <w:color w:val="424142"/>
            <w:sz w:val="25"/>
          </w:rPr>
          <w:t>Objectives of WTO</w:t>
        </w:r>
      </w:ins>
    </w:p>
    <w:p w:rsidR="00FE016F" w:rsidRPr="00FE016F" w:rsidRDefault="00FE016F" w:rsidP="00FE016F">
      <w:pPr>
        <w:spacing w:after="288" w:line="401" w:lineRule="atLeast"/>
        <w:jc w:val="both"/>
        <w:textAlignment w:val="baseline"/>
        <w:rPr>
          <w:ins w:id="18" w:author="Unknown"/>
          <w:rFonts w:ascii="Droid Serif" w:eastAsia="Times New Roman" w:hAnsi="Droid Serif" w:cs="Times New Roman"/>
          <w:color w:val="424142"/>
          <w:sz w:val="25"/>
          <w:szCs w:val="25"/>
        </w:rPr>
      </w:pPr>
      <w:ins w:id="19" w:author="Unknown">
        <w:r w:rsidRPr="00FE016F">
          <w:rPr>
            <w:rFonts w:ascii="Droid Serif" w:eastAsia="Times New Roman" w:hAnsi="Droid Serif" w:cs="Times New Roman"/>
            <w:color w:val="424142"/>
            <w:sz w:val="25"/>
            <w:szCs w:val="25"/>
          </w:rPr>
          <w:t>Important objectives of WTO are mentioned below:</w:t>
        </w:r>
      </w:ins>
    </w:p>
    <w:p w:rsidR="00FE016F" w:rsidRPr="00FE016F" w:rsidRDefault="00FE016F" w:rsidP="00FE016F">
      <w:pPr>
        <w:spacing w:after="288" w:line="401" w:lineRule="atLeast"/>
        <w:jc w:val="both"/>
        <w:textAlignment w:val="baseline"/>
        <w:rPr>
          <w:ins w:id="20" w:author="Unknown"/>
          <w:rFonts w:ascii="Droid Serif" w:eastAsia="Times New Roman" w:hAnsi="Droid Serif" w:cs="Times New Roman"/>
          <w:color w:val="424142"/>
          <w:sz w:val="25"/>
          <w:szCs w:val="25"/>
        </w:rPr>
      </w:pPr>
      <w:ins w:id="21" w:author="Unknown">
        <w:r w:rsidRPr="00FE016F">
          <w:rPr>
            <w:rFonts w:ascii="Droid Serif" w:eastAsia="Times New Roman" w:hAnsi="Droid Serif" w:cs="Times New Roman"/>
            <w:color w:val="424142"/>
            <w:sz w:val="25"/>
            <w:szCs w:val="25"/>
          </w:rPr>
          <w:t>(i) to implement the new world trade system as visualised in the Agreement;</w:t>
        </w:r>
      </w:ins>
    </w:p>
    <w:p w:rsidR="00FE016F" w:rsidRPr="00FE016F" w:rsidRDefault="00E5413E" w:rsidP="00FE016F">
      <w:pPr>
        <w:spacing w:after="288" w:line="401" w:lineRule="atLeast"/>
        <w:jc w:val="both"/>
        <w:textAlignment w:val="baseline"/>
        <w:rPr>
          <w:ins w:id="22" w:author="Unknown"/>
          <w:rFonts w:ascii="Droid Serif" w:eastAsia="Times New Roman" w:hAnsi="Droid Serif" w:cs="Times New Roman"/>
          <w:color w:val="424142"/>
          <w:sz w:val="25"/>
          <w:szCs w:val="25"/>
        </w:rPr>
      </w:pPr>
      <w:r w:rsidRPr="00FE016F">
        <w:rPr>
          <w:rFonts w:ascii="Droid Serif" w:eastAsia="Times New Roman" w:hAnsi="Droid Serif" w:cs="Times New Roman"/>
          <w:color w:val="424142"/>
          <w:sz w:val="25"/>
          <w:szCs w:val="25"/>
        </w:rPr>
        <w:t xml:space="preserve"> </w:t>
      </w:r>
      <w:ins w:id="23" w:author="Unknown">
        <w:r w:rsidR="00FE016F" w:rsidRPr="00FE016F">
          <w:rPr>
            <w:rFonts w:ascii="Droid Serif" w:eastAsia="Times New Roman" w:hAnsi="Droid Serif" w:cs="Times New Roman"/>
            <w:color w:val="424142"/>
            <w:sz w:val="25"/>
            <w:szCs w:val="25"/>
          </w:rPr>
          <w:t>(ii) to promote World Trade in a manner that benefits every country;</w:t>
        </w:r>
      </w:ins>
    </w:p>
    <w:p w:rsidR="00FE016F" w:rsidRPr="00FE016F" w:rsidRDefault="00FE016F" w:rsidP="00FE016F">
      <w:pPr>
        <w:spacing w:after="288" w:line="401" w:lineRule="atLeast"/>
        <w:jc w:val="both"/>
        <w:textAlignment w:val="baseline"/>
        <w:rPr>
          <w:ins w:id="24" w:author="Unknown"/>
          <w:rFonts w:ascii="Droid Serif" w:eastAsia="Times New Roman" w:hAnsi="Droid Serif" w:cs="Times New Roman"/>
          <w:color w:val="424142"/>
          <w:sz w:val="25"/>
          <w:szCs w:val="25"/>
        </w:rPr>
      </w:pPr>
      <w:ins w:id="25" w:author="Unknown">
        <w:r w:rsidRPr="00FE016F">
          <w:rPr>
            <w:rFonts w:ascii="Droid Serif" w:eastAsia="Times New Roman" w:hAnsi="Droid Serif" w:cs="Times New Roman"/>
            <w:color w:val="424142"/>
            <w:sz w:val="25"/>
            <w:szCs w:val="25"/>
          </w:rPr>
          <w:t>(iii) to ensure that developing countries secure a better balance in the sharing of the advantages resulting from the expansion of international trade corresponding to their developmental needs;</w:t>
        </w:r>
      </w:ins>
    </w:p>
    <w:p w:rsidR="00FE016F" w:rsidRPr="00FE016F" w:rsidRDefault="00FE016F" w:rsidP="00FE016F">
      <w:pPr>
        <w:spacing w:after="288" w:line="401" w:lineRule="atLeast"/>
        <w:jc w:val="both"/>
        <w:textAlignment w:val="baseline"/>
        <w:rPr>
          <w:ins w:id="26" w:author="Unknown"/>
          <w:rFonts w:ascii="Droid Serif" w:eastAsia="Times New Roman" w:hAnsi="Droid Serif" w:cs="Times New Roman"/>
          <w:color w:val="424142"/>
          <w:sz w:val="25"/>
          <w:szCs w:val="25"/>
        </w:rPr>
      </w:pPr>
      <w:ins w:id="27" w:author="Unknown">
        <w:r w:rsidRPr="00FE016F">
          <w:rPr>
            <w:rFonts w:ascii="Droid Serif" w:eastAsia="Times New Roman" w:hAnsi="Droid Serif" w:cs="Times New Roman"/>
            <w:color w:val="424142"/>
            <w:sz w:val="25"/>
            <w:szCs w:val="25"/>
          </w:rPr>
          <w:t>(iv) to demolish all hurdles to an open world trading system and usher in international economic renaissance because the world trade is an effective instrument to foster economic growth;</w:t>
        </w:r>
      </w:ins>
    </w:p>
    <w:p w:rsidR="00FE016F" w:rsidRPr="00FE016F" w:rsidRDefault="00FE016F" w:rsidP="00FE016F">
      <w:pPr>
        <w:spacing w:after="288" w:line="401" w:lineRule="atLeast"/>
        <w:jc w:val="both"/>
        <w:textAlignment w:val="baseline"/>
        <w:rPr>
          <w:ins w:id="28" w:author="Unknown"/>
          <w:rFonts w:ascii="Droid Serif" w:eastAsia="Times New Roman" w:hAnsi="Droid Serif" w:cs="Times New Roman"/>
          <w:color w:val="424142"/>
          <w:sz w:val="25"/>
          <w:szCs w:val="25"/>
        </w:rPr>
      </w:pPr>
      <w:ins w:id="29" w:author="Unknown">
        <w:r w:rsidRPr="00FE016F">
          <w:rPr>
            <w:rFonts w:ascii="Droid Serif" w:eastAsia="Times New Roman" w:hAnsi="Droid Serif" w:cs="Times New Roman"/>
            <w:color w:val="424142"/>
            <w:sz w:val="25"/>
            <w:szCs w:val="25"/>
          </w:rPr>
          <w:t>(v) to enhance competitiveness among all trading partners so as to benefit consumers and help in global integration;</w:t>
        </w:r>
      </w:ins>
    </w:p>
    <w:p w:rsidR="00FE016F" w:rsidRPr="00FE016F" w:rsidRDefault="00E5413E" w:rsidP="00FE016F">
      <w:pPr>
        <w:spacing w:after="288" w:line="401" w:lineRule="atLeast"/>
        <w:jc w:val="both"/>
        <w:textAlignment w:val="baseline"/>
        <w:rPr>
          <w:ins w:id="30" w:author="Unknown"/>
          <w:rFonts w:ascii="Droid Serif" w:eastAsia="Times New Roman" w:hAnsi="Droid Serif" w:cs="Times New Roman"/>
          <w:color w:val="424142"/>
          <w:sz w:val="25"/>
          <w:szCs w:val="25"/>
        </w:rPr>
      </w:pPr>
      <w:r w:rsidRPr="00FE016F">
        <w:rPr>
          <w:rFonts w:ascii="Droid Serif" w:eastAsia="Times New Roman" w:hAnsi="Droid Serif" w:cs="Times New Roman"/>
          <w:color w:val="424142"/>
          <w:sz w:val="25"/>
          <w:szCs w:val="25"/>
        </w:rPr>
        <w:t xml:space="preserve"> </w:t>
      </w:r>
      <w:ins w:id="31" w:author="Unknown">
        <w:r w:rsidR="00FE016F" w:rsidRPr="00FE016F">
          <w:rPr>
            <w:rFonts w:ascii="Droid Serif" w:eastAsia="Times New Roman" w:hAnsi="Droid Serif" w:cs="Times New Roman"/>
            <w:color w:val="424142"/>
            <w:sz w:val="25"/>
            <w:szCs w:val="25"/>
          </w:rPr>
          <w:t>(vi) to increase the level of production and productivity with a view to ensuring level of employment in the world;</w:t>
        </w:r>
      </w:ins>
    </w:p>
    <w:p w:rsidR="00FE016F" w:rsidRPr="00FE016F" w:rsidRDefault="00FE016F" w:rsidP="00FE016F">
      <w:pPr>
        <w:spacing w:after="288" w:line="401" w:lineRule="atLeast"/>
        <w:jc w:val="both"/>
        <w:textAlignment w:val="baseline"/>
        <w:rPr>
          <w:ins w:id="32" w:author="Unknown"/>
          <w:rFonts w:ascii="Droid Serif" w:eastAsia="Times New Roman" w:hAnsi="Droid Serif" w:cs="Times New Roman"/>
          <w:color w:val="424142"/>
          <w:sz w:val="25"/>
          <w:szCs w:val="25"/>
        </w:rPr>
      </w:pPr>
      <w:ins w:id="33" w:author="Unknown">
        <w:r w:rsidRPr="00FE016F">
          <w:rPr>
            <w:rFonts w:ascii="Droid Serif" w:eastAsia="Times New Roman" w:hAnsi="Droid Serif" w:cs="Times New Roman"/>
            <w:color w:val="424142"/>
            <w:sz w:val="25"/>
            <w:szCs w:val="25"/>
          </w:rPr>
          <w:t>(vii) to expand and utilize world resources to the best;</w:t>
        </w:r>
      </w:ins>
    </w:p>
    <w:p w:rsidR="00403BF1" w:rsidRDefault="00FE016F" w:rsidP="00FE016F">
      <w:pPr>
        <w:spacing w:after="288" w:line="401" w:lineRule="atLeast"/>
        <w:jc w:val="both"/>
        <w:textAlignment w:val="baseline"/>
        <w:rPr>
          <w:rFonts w:ascii="Droid Serif" w:eastAsia="Times New Roman" w:hAnsi="Droid Serif" w:cs="Times New Roman"/>
          <w:color w:val="424142"/>
          <w:sz w:val="25"/>
          <w:szCs w:val="25"/>
        </w:rPr>
      </w:pPr>
      <w:ins w:id="34" w:author="Unknown">
        <w:r w:rsidRPr="00FE016F">
          <w:rPr>
            <w:rFonts w:ascii="Droid Serif" w:eastAsia="Times New Roman" w:hAnsi="Droid Serif" w:cs="Times New Roman"/>
            <w:color w:val="424142"/>
            <w:sz w:val="25"/>
            <w:szCs w:val="25"/>
          </w:rPr>
          <w:t>(viii) to improve the level of living for the global population and speed up economic development of the member nations</w:t>
        </w:r>
      </w:ins>
    </w:p>
    <w:p w:rsidR="00D110DB" w:rsidRDefault="00D110DB" w:rsidP="00D110DB">
      <w:pPr>
        <w:textAlignment w:val="baseline"/>
        <w:rPr>
          <w:sz w:val="20"/>
          <w:szCs w:val="20"/>
        </w:rPr>
      </w:pPr>
    </w:p>
    <w:p w:rsidR="00E5413E" w:rsidRDefault="00E5413E" w:rsidP="00D110DB">
      <w:pPr>
        <w:pStyle w:val="Heading1"/>
        <w:spacing w:before="0" w:beforeAutospacing="0" w:after="0" w:afterAutospacing="0"/>
        <w:textAlignment w:val="baseline"/>
      </w:pPr>
    </w:p>
    <w:p w:rsidR="00E5413E" w:rsidRDefault="00E5413E" w:rsidP="00D110DB">
      <w:pPr>
        <w:pStyle w:val="Heading1"/>
        <w:spacing w:before="0" w:beforeAutospacing="0" w:after="0" w:afterAutospacing="0"/>
        <w:textAlignment w:val="baseline"/>
      </w:pPr>
    </w:p>
    <w:p w:rsidR="00E5413E" w:rsidRDefault="00E5413E" w:rsidP="00D110DB">
      <w:pPr>
        <w:pStyle w:val="Heading1"/>
        <w:spacing w:before="0" w:beforeAutospacing="0" w:after="0" w:afterAutospacing="0"/>
        <w:textAlignment w:val="baseline"/>
      </w:pPr>
    </w:p>
    <w:p w:rsidR="00E5413E" w:rsidRDefault="00E5413E" w:rsidP="00D110DB">
      <w:pPr>
        <w:pStyle w:val="Heading1"/>
        <w:spacing w:before="0" w:beforeAutospacing="0" w:after="0" w:afterAutospacing="0"/>
        <w:textAlignment w:val="baseline"/>
      </w:pPr>
    </w:p>
    <w:p w:rsidR="00E5413E" w:rsidRDefault="00E5413E" w:rsidP="00D110DB">
      <w:pPr>
        <w:pStyle w:val="Heading1"/>
        <w:spacing w:before="0" w:beforeAutospacing="0" w:after="0" w:afterAutospacing="0"/>
        <w:textAlignment w:val="baseline"/>
      </w:pPr>
    </w:p>
    <w:p w:rsidR="00D110DB" w:rsidRDefault="00D110DB" w:rsidP="00D110DB">
      <w:pPr>
        <w:pStyle w:val="Heading1"/>
        <w:spacing w:before="0" w:beforeAutospacing="0" w:after="0" w:afterAutospacing="0"/>
        <w:textAlignment w:val="baseline"/>
      </w:pPr>
      <w:r>
        <w:t>Role of WTO in International Business</w:t>
      </w:r>
    </w:p>
    <w:p w:rsidR="00D110DB" w:rsidRDefault="00D110DB" w:rsidP="00D110DB">
      <w:pPr>
        <w:pStyle w:val="NormalWeb"/>
        <w:textAlignment w:val="baseline"/>
        <w:rPr>
          <w:sz w:val="20"/>
          <w:szCs w:val="20"/>
        </w:rPr>
      </w:pPr>
      <w:r>
        <w:rPr>
          <w:sz w:val="20"/>
          <w:szCs w:val="20"/>
        </w:rPr>
        <w:t>World Trade organization (WTO) has a crucial role to play in the international trade, global economics, political and legal issues arising in the international business because of the globalization.</w:t>
      </w:r>
    </w:p>
    <w:p w:rsidR="00D110DB" w:rsidRDefault="00D110DB" w:rsidP="00D110DB">
      <w:pPr>
        <w:pStyle w:val="NormalWeb"/>
        <w:textAlignment w:val="baseline"/>
        <w:rPr>
          <w:sz w:val="20"/>
          <w:szCs w:val="20"/>
        </w:rPr>
      </w:pPr>
      <w:r>
        <w:rPr>
          <w:sz w:val="20"/>
          <w:szCs w:val="20"/>
        </w:rPr>
        <w:t>WTO has emerged as a world’s most powerful institutions for reducing trade related barriers between the countries and opening new markets.World Trade Organization is the only International governing body that World Trade Organization replaces General Agreement on Tariffs and Trade (GATT) which was created in the year 1948.</w:t>
      </w:r>
    </w:p>
    <w:p w:rsidR="00D110DB" w:rsidRDefault="00D110DB" w:rsidP="00D110DB">
      <w:pPr>
        <w:pStyle w:val="NormalWeb"/>
        <w:textAlignment w:val="baseline"/>
        <w:rPr>
          <w:sz w:val="20"/>
          <w:szCs w:val="20"/>
        </w:rPr>
      </w:pPr>
      <w:r>
        <w:rPr>
          <w:sz w:val="20"/>
          <w:szCs w:val="20"/>
        </w:rPr>
        <w:t>The goal of WTO is to provide a fair platform for its member countries to help in services like exports,imports and conduct their business in a peaceful manner.</w:t>
      </w:r>
    </w:p>
    <w:p w:rsidR="00D110DB" w:rsidRDefault="00D110DB" w:rsidP="00D110DB">
      <w:pPr>
        <w:pStyle w:val="NormalWeb"/>
        <w:textAlignment w:val="baseline"/>
        <w:rPr>
          <w:sz w:val="20"/>
          <w:szCs w:val="20"/>
        </w:rPr>
      </w:pPr>
      <w:r>
        <w:rPr>
          <w:sz w:val="20"/>
          <w:szCs w:val="20"/>
        </w:rPr>
        <w:t>The advantage to the countries being members in the WTO is that that they lower trade related barriers among themselves. In contrary to this the countries which are not part of WTO must negotiate trade related agreements independently with their trading partners.</w:t>
      </w:r>
    </w:p>
    <w:p w:rsidR="00D110DB" w:rsidRDefault="00D110DB" w:rsidP="00D110DB">
      <w:pPr>
        <w:pStyle w:val="NormalWeb"/>
        <w:textAlignment w:val="baseline"/>
        <w:rPr>
          <w:sz w:val="20"/>
          <w:szCs w:val="20"/>
        </w:rPr>
      </w:pPr>
      <w:r>
        <w:rPr>
          <w:sz w:val="20"/>
          <w:szCs w:val="20"/>
        </w:rPr>
        <w:t>Almost all the industrial and agriculture sectors have been affected by trade barriers between the countries. USA considered being a free trade country because of less number of trade barriers for importing, but still it has got many.</w:t>
      </w:r>
    </w:p>
    <w:p w:rsidR="00D110DB" w:rsidRDefault="00D110DB" w:rsidP="00D110DB">
      <w:pPr>
        <w:pStyle w:val="Heading3"/>
        <w:spacing w:before="0" w:after="0"/>
        <w:textAlignment w:val="baseline"/>
      </w:pPr>
      <w:r>
        <w:rPr>
          <w:rStyle w:val="Strong"/>
          <w:b/>
          <w:bCs/>
          <w:sz w:val="25"/>
          <w:szCs w:val="25"/>
          <w:bdr w:val="none" w:sz="0" w:space="0" w:color="auto" w:frame="1"/>
        </w:rPr>
        <w:t>Role of WTO in international business</w:t>
      </w:r>
    </w:p>
    <w:p w:rsidR="00D110DB" w:rsidRDefault="00D110DB" w:rsidP="00D110DB">
      <w:pPr>
        <w:numPr>
          <w:ilvl w:val="0"/>
          <w:numId w:val="32"/>
        </w:numPr>
        <w:spacing w:before="100" w:beforeAutospacing="1" w:after="100" w:afterAutospacing="1"/>
        <w:textAlignment w:val="baseline"/>
        <w:rPr>
          <w:sz w:val="25"/>
          <w:szCs w:val="25"/>
        </w:rPr>
      </w:pPr>
      <w:r>
        <w:rPr>
          <w:sz w:val="25"/>
          <w:szCs w:val="25"/>
        </w:rPr>
        <w:t>WTO facilitates implementation, administration and smooth operations of trade agreements between the countries.</w:t>
      </w:r>
    </w:p>
    <w:p w:rsidR="00D110DB" w:rsidRDefault="00D110DB" w:rsidP="00D110DB">
      <w:pPr>
        <w:numPr>
          <w:ilvl w:val="0"/>
          <w:numId w:val="32"/>
        </w:numPr>
        <w:spacing w:before="100" w:beforeAutospacing="1" w:after="100" w:afterAutospacing="1"/>
        <w:textAlignment w:val="baseline"/>
        <w:rPr>
          <w:sz w:val="25"/>
          <w:szCs w:val="25"/>
        </w:rPr>
      </w:pPr>
      <w:r>
        <w:rPr>
          <w:sz w:val="25"/>
          <w:szCs w:val="25"/>
        </w:rPr>
        <w:t>It provides a forum for the trade negotiations between its member countries.</w:t>
      </w:r>
    </w:p>
    <w:p w:rsidR="00D110DB" w:rsidRDefault="00D110DB" w:rsidP="00D110DB">
      <w:pPr>
        <w:numPr>
          <w:ilvl w:val="0"/>
          <w:numId w:val="32"/>
        </w:numPr>
        <w:spacing w:before="100" w:beforeAutospacing="1" w:after="100" w:afterAutospacing="1"/>
        <w:textAlignment w:val="baseline"/>
        <w:rPr>
          <w:sz w:val="25"/>
          <w:szCs w:val="25"/>
        </w:rPr>
      </w:pPr>
      <w:r>
        <w:rPr>
          <w:sz w:val="25"/>
          <w:szCs w:val="25"/>
        </w:rPr>
        <w:t>Settlements of disputes between the member countries through the established rules and regulations.</w:t>
      </w:r>
    </w:p>
    <w:p w:rsidR="00D110DB" w:rsidRDefault="00D110DB" w:rsidP="00D110DB">
      <w:pPr>
        <w:numPr>
          <w:ilvl w:val="0"/>
          <w:numId w:val="32"/>
        </w:numPr>
        <w:spacing w:before="100" w:beforeAutospacing="1" w:after="100" w:afterAutospacing="1"/>
        <w:textAlignment w:val="baseline"/>
        <w:rPr>
          <w:sz w:val="25"/>
          <w:szCs w:val="25"/>
        </w:rPr>
      </w:pPr>
      <w:r>
        <w:rPr>
          <w:sz w:val="25"/>
          <w:szCs w:val="25"/>
        </w:rPr>
        <w:t>It cooperates with the IMF(International Monitory Fund) and World Bank in terms of making cohesiveness in making global economic policies.</w:t>
      </w:r>
    </w:p>
    <w:p w:rsidR="00D110DB" w:rsidRDefault="00D110DB" w:rsidP="00D110DB">
      <w:pPr>
        <w:pStyle w:val="NormalWeb"/>
        <w:textAlignment w:val="baseline"/>
        <w:rPr>
          <w:sz w:val="20"/>
          <w:szCs w:val="20"/>
        </w:rPr>
      </w:pPr>
      <w:r>
        <w:rPr>
          <w:sz w:val="20"/>
          <w:szCs w:val="20"/>
        </w:rPr>
        <w:t>Overall WTO was set up to play a very important role in the world economics though settling trade related disputes through rules, regulations and consensus based agreement mechanisms that would prevent trade related wars between powerful countries.</w:t>
      </w:r>
    </w:p>
    <w:p w:rsidR="00D110DB" w:rsidRDefault="00D110DB" w:rsidP="00D110DB">
      <w:pPr>
        <w:pStyle w:val="NormalWeb"/>
        <w:textAlignment w:val="baseline"/>
        <w:rPr>
          <w:sz w:val="20"/>
          <w:szCs w:val="20"/>
        </w:rPr>
      </w:pPr>
      <w:r>
        <w:rPr>
          <w:sz w:val="20"/>
          <w:szCs w:val="20"/>
        </w:rPr>
        <w:t>Through resolving trade related disputed WTO has got the potential to maintain world peace and bilateral relations between its member countries thorough following negotiations, consultations and mediations.</w:t>
      </w:r>
    </w:p>
    <w:p w:rsidR="00D110DB" w:rsidRDefault="00D110DB" w:rsidP="00E5413E">
      <w:pPr>
        <w:textAlignment w:val="baseline"/>
        <w:rPr>
          <w:sz w:val="20"/>
          <w:szCs w:val="20"/>
        </w:rPr>
      </w:pPr>
    </w:p>
    <w:p w:rsidR="00D110DB" w:rsidRDefault="00D110DB" w:rsidP="00D110DB">
      <w:pPr>
        <w:numPr>
          <w:ilvl w:val="0"/>
          <w:numId w:val="35"/>
        </w:numPr>
        <w:ind w:left="0"/>
        <w:textAlignment w:val="baseline"/>
        <w:rPr>
          <w:sz w:val="20"/>
          <w:szCs w:val="20"/>
          <w:bdr w:val="none" w:sz="0" w:space="0" w:color="auto" w:frame="1"/>
        </w:rPr>
      </w:pPr>
    </w:p>
    <w:p w:rsidR="00D110DB" w:rsidRDefault="00D110DB" w:rsidP="00D110DB">
      <w:pPr>
        <w:pStyle w:val="z-BottomofForm"/>
      </w:pPr>
      <w:r>
        <w:t>Bottom of Form</w:t>
      </w:r>
    </w:p>
    <w:p w:rsidR="00FE016F" w:rsidRPr="00B70696" w:rsidRDefault="00FE016F" w:rsidP="00B70696">
      <w:pPr>
        <w:textAlignment w:val="baseline"/>
        <w:rPr>
          <w:sz w:val="20"/>
          <w:szCs w:val="20"/>
        </w:rPr>
      </w:pPr>
    </w:p>
    <w:sectPr w:rsidR="00FE016F" w:rsidRPr="00B70696" w:rsidSect="00403BF1">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8B" w:rsidRDefault="00475D8B" w:rsidP="00B01947">
      <w:r>
        <w:separator/>
      </w:r>
    </w:p>
  </w:endnote>
  <w:endnote w:type="continuationSeparator" w:id="1">
    <w:p w:rsidR="00475D8B" w:rsidRDefault="00475D8B" w:rsidP="00B019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8B" w:rsidRDefault="00475D8B" w:rsidP="00B01947">
      <w:r>
        <w:separator/>
      </w:r>
    </w:p>
  </w:footnote>
  <w:footnote w:type="continuationSeparator" w:id="1">
    <w:p w:rsidR="00475D8B" w:rsidRDefault="00475D8B" w:rsidP="00B019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13E" w:rsidRPr="00B01947" w:rsidRDefault="00E5413E">
    <w:pPr>
      <w:pStyle w:val="Header"/>
      <w:rPr>
        <w:rFonts w:ascii="Times New Roman" w:hAnsi="Times New Roman" w:cs="Times New Roman"/>
        <w:sz w:val="36"/>
        <w:szCs w:val="36"/>
      </w:rPr>
    </w:pPr>
    <w:r>
      <w:t xml:space="preserve">                                                                           </w:t>
    </w:r>
    <w:r w:rsidRPr="00B01947">
      <w:rPr>
        <w:rFonts w:ascii="Times New Roman" w:hAnsi="Times New Roman" w:cs="Times New Roman"/>
        <w:sz w:val="36"/>
        <w:szCs w:val="36"/>
      </w:rPr>
      <w:t>UNIT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666"/>
    <w:multiLevelType w:val="multilevel"/>
    <w:tmpl w:val="01E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5E5E"/>
    <w:multiLevelType w:val="multilevel"/>
    <w:tmpl w:val="818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C0174"/>
    <w:multiLevelType w:val="multilevel"/>
    <w:tmpl w:val="BE1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1682D"/>
    <w:multiLevelType w:val="multilevel"/>
    <w:tmpl w:val="C57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C5D87"/>
    <w:multiLevelType w:val="multilevel"/>
    <w:tmpl w:val="7932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45053"/>
    <w:multiLevelType w:val="multilevel"/>
    <w:tmpl w:val="795A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90CA4"/>
    <w:multiLevelType w:val="multilevel"/>
    <w:tmpl w:val="1D7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03612"/>
    <w:multiLevelType w:val="multilevel"/>
    <w:tmpl w:val="273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E6873"/>
    <w:multiLevelType w:val="multilevel"/>
    <w:tmpl w:val="8E9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B74DB"/>
    <w:multiLevelType w:val="multilevel"/>
    <w:tmpl w:val="8ECC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1C5A2E"/>
    <w:multiLevelType w:val="multilevel"/>
    <w:tmpl w:val="AA7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63979"/>
    <w:multiLevelType w:val="multilevel"/>
    <w:tmpl w:val="11D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17E10"/>
    <w:multiLevelType w:val="multilevel"/>
    <w:tmpl w:val="08F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10BE8"/>
    <w:multiLevelType w:val="multilevel"/>
    <w:tmpl w:val="DB3883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81B5E64"/>
    <w:multiLevelType w:val="multilevel"/>
    <w:tmpl w:val="CA8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D47ED"/>
    <w:multiLevelType w:val="multilevel"/>
    <w:tmpl w:val="354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F20457"/>
    <w:multiLevelType w:val="multilevel"/>
    <w:tmpl w:val="555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1150C"/>
    <w:multiLevelType w:val="multilevel"/>
    <w:tmpl w:val="4E5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84125"/>
    <w:multiLevelType w:val="multilevel"/>
    <w:tmpl w:val="F756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AA6B34"/>
    <w:multiLevelType w:val="multilevel"/>
    <w:tmpl w:val="059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0C27"/>
    <w:multiLevelType w:val="multilevel"/>
    <w:tmpl w:val="AC5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186C1B"/>
    <w:multiLevelType w:val="multilevel"/>
    <w:tmpl w:val="44F0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0134F"/>
    <w:multiLevelType w:val="multilevel"/>
    <w:tmpl w:val="0226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1C7E79"/>
    <w:multiLevelType w:val="multilevel"/>
    <w:tmpl w:val="7C56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0B28D8"/>
    <w:multiLevelType w:val="multilevel"/>
    <w:tmpl w:val="25E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442FB5"/>
    <w:multiLevelType w:val="multilevel"/>
    <w:tmpl w:val="0270E8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09B0516"/>
    <w:multiLevelType w:val="multilevel"/>
    <w:tmpl w:val="AF6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873ED"/>
    <w:multiLevelType w:val="multilevel"/>
    <w:tmpl w:val="3804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D46958"/>
    <w:multiLevelType w:val="multilevel"/>
    <w:tmpl w:val="3D4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915505"/>
    <w:multiLevelType w:val="multilevel"/>
    <w:tmpl w:val="E27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E254F3"/>
    <w:multiLevelType w:val="multilevel"/>
    <w:tmpl w:val="657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5E3F31"/>
    <w:multiLevelType w:val="multilevel"/>
    <w:tmpl w:val="015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E5DFC"/>
    <w:multiLevelType w:val="multilevel"/>
    <w:tmpl w:val="C8B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33BE0"/>
    <w:multiLevelType w:val="multilevel"/>
    <w:tmpl w:val="825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00D6B"/>
    <w:multiLevelType w:val="multilevel"/>
    <w:tmpl w:val="CBE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AA693D"/>
    <w:multiLevelType w:val="multilevel"/>
    <w:tmpl w:val="270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2E3C12"/>
    <w:multiLevelType w:val="multilevel"/>
    <w:tmpl w:val="706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551CFA"/>
    <w:multiLevelType w:val="multilevel"/>
    <w:tmpl w:val="CA4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8B0453"/>
    <w:multiLevelType w:val="multilevel"/>
    <w:tmpl w:val="278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FC1173"/>
    <w:multiLevelType w:val="hybridMultilevel"/>
    <w:tmpl w:val="5910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32"/>
  </w:num>
  <w:num w:numId="4">
    <w:abstractNumId w:val="17"/>
  </w:num>
  <w:num w:numId="5">
    <w:abstractNumId w:val="38"/>
  </w:num>
  <w:num w:numId="6">
    <w:abstractNumId w:val="18"/>
  </w:num>
  <w:num w:numId="7">
    <w:abstractNumId w:val="20"/>
  </w:num>
  <w:num w:numId="8">
    <w:abstractNumId w:val="27"/>
  </w:num>
  <w:num w:numId="9">
    <w:abstractNumId w:val="3"/>
  </w:num>
  <w:num w:numId="10">
    <w:abstractNumId w:val="10"/>
  </w:num>
  <w:num w:numId="11">
    <w:abstractNumId w:val="8"/>
  </w:num>
  <w:num w:numId="12">
    <w:abstractNumId w:val="30"/>
  </w:num>
  <w:num w:numId="13">
    <w:abstractNumId w:val="6"/>
  </w:num>
  <w:num w:numId="14">
    <w:abstractNumId w:val="11"/>
  </w:num>
  <w:num w:numId="15">
    <w:abstractNumId w:val="34"/>
  </w:num>
  <w:num w:numId="16">
    <w:abstractNumId w:val="7"/>
  </w:num>
  <w:num w:numId="17">
    <w:abstractNumId w:val="37"/>
  </w:num>
  <w:num w:numId="18">
    <w:abstractNumId w:val="5"/>
  </w:num>
  <w:num w:numId="19">
    <w:abstractNumId w:val="14"/>
  </w:num>
  <w:num w:numId="20">
    <w:abstractNumId w:val="15"/>
  </w:num>
  <w:num w:numId="21">
    <w:abstractNumId w:val="35"/>
  </w:num>
  <w:num w:numId="22">
    <w:abstractNumId w:val="33"/>
  </w:num>
  <w:num w:numId="23">
    <w:abstractNumId w:val="29"/>
  </w:num>
  <w:num w:numId="24">
    <w:abstractNumId w:val="22"/>
  </w:num>
  <w:num w:numId="25">
    <w:abstractNumId w:val="26"/>
  </w:num>
  <w:num w:numId="26">
    <w:abstractNumId w:val="23"/>
  </w:num>
  <w:num w:numId="27">
    <w:abstractNumId w:val="16"/>
  </w:num>
  <w:num w:numId="28">
    <w:abstractNumId w:val="12"/>
  </w:num>
  <w:num w:numId="29">
    <w:abstractNumId w:val="39"/>
  </w:num>
  <w:num w:numId="30">
    <w:abstractNumId w:val="4"/>
  </w:num>
  <w:num w:numId="31">
    <w:abstractNumId w:val="13"/>
  </w:num>
  <w:num w:numId="32">
    <w:abstractNumId w:val="9"/>
  </w:num>
  <w:num w:numId="33">
    <w:abstractNumId w:val="2"/>
  </w:num>
  <w:num w:numId="34">
    <w:abstractNumId w:val="24"/>
  </w:num>
  <w:num w:numId="35">
    <w:abstractNumId w:val="25"/>
  </w:num>
  <w:num w:numId="36">
    <w:abstractNumId w:val="19"/>
  </w:num>
  <w:num w:numId="37">
    <w:abstractNumId w:val="31"/>
  </w:num>
  <w:num w:numId="38">
    <w:abstractNumId w:val="21"/>
  </w:num>
  <w:num w:numId="39">
    <w:abstractNumId w:val="0"/>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B01947"/>
    <w:rsid w:val="000A77E1"/>
    <w:rsid w:val="001D5166"/>
    <w:rsid w:val="001F3258"/>
    <w:rsid w:val="00403BF1"/>
    <w:rsid w:val="00475D8B"/>
    <w:rsid w:val="004C5853"/>
    <w:rsid w:val="00926956"/>
    <w:rsid w:val="009A6CC4"/>
    <w:rsid w:val="00B01947"/>
    <w:rsid w:val="00B356FF"/>
    <w:rsid w:val="00B55F25"/>
    <w:rsid w:val="00B70696"/>
    <w:rsid w:val="00D110DB"/>
    <w:rsid w:val="00DA3668"/>
    <w:rsid w:val="00E5413E"/>
    <w:rsid w:val="00F96D29"/>
    <w:rsid w:val="00FE0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B0194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94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94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194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9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9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1947"/>
    <w:rPr>
      <w:rFonts w:ascii="Times New Roman" w:eastAsia="Times New Roman" w:hAnsi="Times New Roman" w:cs="Times New Roman"/>
      <w:b/>
      <w:bCs/>
      <w:sz w:val="24"/>
      <w:szCs w:val="24"/>
    </w:rPr>
  </w:style>
  <w:style w:type="character" w:customStyle="1" w:styleId="h-menu-link">
    <w:name w:val="h-menu-link"/>
    <w:basedOn w:val="DefaultParagraphFont"/>
    <w:rsid w:val="00B01947"/>
  </w:style>
  <w:style w:type="character" w:customStyle="1" w:styleId="h-menu-linktitle">
    <w:name w:val="h-menu-link__title"/>
    <w:basedOn w:val="DefaultParagraphFont"/>
    <w:rsid w:val="00B01947"/>
  </w:style>
  <w:style w:type="character" w:styleId="Hyperlink">
    <w:name w:val="Hyperlink"/>
    <w:basedOn w:val="DefaultParagraphFont"/>
    <w:uiPriority w:val="99"/>
    <w:semiHidden/>
    <w:unhideWhenUsed/>
    <w:rsid w:val="00B01947"/>
    <w:rPr>
      <w:color w:val="0000FF"/>
      <w:u w:val="single"/>
    </w:rPr>
  </w:style>
  <w:style w:type="character" w:customStyle="1" w:styleId="h-telnumber">
    <w:name w:val="h-tel__number"/>
    <w:basedOn w:val="DefaultParagraphFont"/>
    <w:rsid w:val="00B01947"/>
  </w:style>
  <w:style w:type="paragraph" w:customStyle="1" w:styleId="title">
    <w:name w:val="title"/>
    <w:basedOn w:val="Normal"/>
    <w:rsid w:val="00B01947"/>
    <w:pPr>
      <w:spacing w:before="100" w:beforeAutospacing="1" w:after="100" w:afterAutospacing="1"/>
    </w:pPr>
    <w:rPr>
      <w:rFonts w:ascii="Times New Roman" w:eastAsia="Times New Roman" w:hAnsi="Times New Roman" w:cs="Times New Roman"/>
      <w:sz w:val="24"/>
      <w:szCs w:val="24"/>
    </w:rPr>
  </w:style>
  <w:style w:type="paragraph" w:customStyle="1" w:styleId="subtitle">
    <w:name w:val="subtitle"/>
    <w:basedOn w:val="Normal"/>
    <w:rsid w:val="00B01947"/>
    <w:pPr>
      <w:spacing w:before="100" w:beforeAutospacing="1" w:after="100" w:afterAutospacing="1"/>
    </w:pPr>
    <w:rPr>
      <w:rFonts w:ascii="Times New Roman" w:eastAsia="Times New Roman" w:hAnsi="Times New Roman" w:cs="Times New Roman"/>
      <w:sz w:val="24"/>
      <w:szCs w:val="24"/>
    </w:rPr>
  </w:style>
  <w:style w:type="character" w:customStyle="1" w:styleId="breadcrumblast">
    <w:name w:val="breadcrumb_last"/>
    <w:basedOn w:val="DefaultParagraphFont"/>
    <w:rsid w:val="00B01947"/>
  </w:style>
  <w:style w:type="character" w:customStyle="1" w:styleId="blog-time">
    <w:name w:val="blog-time"/>
    <w:basedOn w:val="DefaultParagraphFont"/>
    <w:rsid w:val="00B01947"/>
  </w:style>
  <w:style w:type="paragraph" w:customStyle="1" w:styleId="has-drop-cap">
    <w:name w:val="has-drop-cap"/>
    <w:basedOn w:val="Normal"/>
    <w:rsid w:val="00B0194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1947"/>
    <w:rPr>
      <w:b/>
      <w:bCs/>
    </w:rPr>
  </w:style>
  <w:style w:type="paragraph" w:styleId="NormalWeb">
    <w:name w:val="Normal (Web)"/>
    <w:basedOn w:val="Normal"/>
    <w:uiPriority w:val="99"/>
    <w:semiHidden/>
    <w:unhideWhenUsed/>
    <w:rsid w:val="00B01947"/>
    <w:pPr>
      <w:spacing w:before="100" w:beforeAutospacing="1" w:after="100" w:afterAutospacing="1"/>
    </w:pPr>
    <w:rPr>
      <w:rFonts w:ascii="Times New Roman" w:eastAsia="Times New Roman" w:hAnsi="Times New Roman" w:cs="Times New Roman"/>
      <w:sz w:val="24"/>
      <w:szCs w:val="24"/>
    </w:rPr>
  </w:style>
  <w:style w:type="paragraph" w:customStyle="1" w:styleId="d-block">
    <w:name w:val="d-block"/>
    <w:basedOn w:val="Normal"/>
    <w:rsid w:val="00B01947"/>
    <w:pPr>
      <w:spacing w:before="100" w:beforeAutospacing="1" w:after="100" w:afterAutospacing="1"/>
    </w:pPr>
    <w:rPr>
      <w:rFonts w:ascii="Times New Roman" w:eastAsia="Times New Roman" w:hAnsi="Times New Roman" w:cs="Times New Roman"/>
      <w:sz w:val="24"/>
      <w:szCs w:val="24"/>
    </w:rPr>
  </w:style>
  <w:style w:type="paragraph" w:customStyle="1" w:styleId="m-0">
    <w:name w:val="m-0"/>
    <w:basedOn w:val="Normal"/>
    <w:rsid w:val="00B01947"/>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194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19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194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1947"/>
    <w:rPr>
      <w:rFonts w:ascii="Arial" w:eastAsia="Times New Roman" w:hAnsi="Arial" w:cs="Arial"/>
      <w:vanish/>
      <w:sz w:val="16"/>
      <w:szCs w:val="16"/>
    </w:rPr>
  </w:style>
  <w:style w:type="character" w:customStyle="1" w:styleId="f-subscribe-securedtitle">
    <w:name w:val="f-subscribe-secured__title"/>
    <w:basedOn w:val="DefaultParagraphFont"/>
    <w:rsid w:val="00B01947"/>
  </w:style>
  <w:style w:type="paragraph" w:styleId="BalloonText">
    <w:name w:val="Balloon Text"/>
    <w:basedOn w:val="Normal"/>
    <w:link w:val="BalloonTextChar"/>
    <w:uiPriority w:val="99"/>
    <w:semiHidden/>
    <w:unhideWhenUsed/>
    <w:rsid w:val="00B01947"/>
    <w:rPr>
      <w:rFonts w:ascii="Tahoma" w:hAnsi="Tahoma" w:cs="Tahoma"/>
      <w:sz w:val="16"/>
      <w:szCs w:val="16"/>
    </w:rPr>
  </w:style>
  <w:style w:type="character" w:customStyle="1" w:styleId="BalloonTextChar">
    <w:name w:val="Balloon Text Char"/>
    <w:basedOn w:val="DefaultParagraphFont"/>
    <w:link w:val="BalloonText"/>
    <w:uiPriority w:val="99"/>
    <w:semiHidden/>
    <w:rsid w:val="00B01947"/>
    <w:rPr>
      <w:rFonts w:ascii="Tahoma" w:hAnsi="Tahoma" w:cs="Tahoma"/>
      <w:sz w:val="16"/>
      <w:szCs w:val="16"/>
    </w:rPr>
  </w:style>
  <w:style w:type="paragraph" w:styleId="Header">
    <w:name w:val="header"/>
    <w:basedOn w:val="Normal"/>
    <w:link w:val="HeaderChar"/>
    <w:uiPriority w:val="99"/>
    <w:semiHidden/>
    <w:unhideWhenUsed/>
    <w:rsid w:val="00B01947"/>
    <w:pPr>
      <w:tabs>
        <w:tab w:val="center" w:pos="4680"/>
        <w:tab w:val="right" w:pos="9360"/>
      </w:tabs>
    </w:pPr>
  </w:style>
  <w:style w:type="character" w:customStyle="1" w:styleId="HeaderChar">
    <w:name w:val="Header Char"/>
    <w:basedOn w:val="DefaultParagraphFont"/>
    <w:link w:val="Header"/>
    <w:uiPriority w:val="99"/>
    <w:semiHidden/>
    <w:rsid w:val="00B01947"/>
  </w:style>
  <w:style w:type="paragraph" w:styleId="Footer">
    <w:name w:val="footer"/>
    <w:basedOn w:val="Normal"/>
    <w:link w:val="FooterChar"/>
    <w:uiPriority w:val="99"/>
    <w:semiHidden/>
    <w:unhideWhenUsed/>
    <w:rsid w:val="00B01947"/>
    <w:pPr>
      <w:tabs>
        <w:tab w:val="center" w:pos="4680"/>
        <w:tab w:val="right" w:pos="9360"/>
      </w:tabs>
    </w:pPr>
  </w:style>
  <w:style w:type="character" w:customStyle="1" w:styleId="FooterChar">
    <w:name w:val="Footer Char"/>
    <w:basedOn w:val="DefaultParagraphFont"/>
    <w:link w:val="Footer"/>
    <w:uiPriority w:val="99"/>
    <w:semiHidden/>
    <w:rsid w:val="00B01947"/>
  </w:style>
  <w:style w:type="character" w:customStyle="1" w:styleId="label">
    <w:name w:val="label"/>
    <w:basedOn w:val="DefaultParagraphFont"/>
    <w:rsid w:val="00FE016F"/>
  </w:style>
  <w:style w:type="character" w:customStyle="1" w:styleId="blog-post-date">
    <w:name w:val="blog-post-date"/>
    <w:basedOn w:val="DefaultParagraphFont"/>
    <w:rsid w:val="00FE016F"/>
  </w:style>
  <w:style w:type="character" w:styleId="Emphasis">
    <w:name w:val="Emphasis"/>
    <w:basedOn w:val="DefaultParagraphFont"/>
    <w:uiPriority w:val="20"/>
    <w:qFormat/>
    <w:rsid w:val="00FE016F"/>
    <w:rPr>
      <w:i/>
      <w:iCs/>
    </w:rPr>
  </w:style>
  <w:style w:type="character" w:customStyle="1" w:styleId="tptnafterthumb">
    <w:name w:val="tptn_after_thumb"/>
    <w:basedOn w:val="DefaultParagraphFont"/>
    <w:rsid w:val="00FE016F"/>
  </w:style>
  <w:style w:type="character" w:customStyle="1" w:styleId="tptntitle">
    <w:name w:val="tptn_title"/>
    <w:basedOn w:val="DefaultParagraphFont"/>
    <w:rsid w:val="00FE016F"/>
  </w:style>
  <w:style w:type="character" w:customStyle="1" w:styleId="trcrboxheaderspan">
    <w:name w:val="trc_rbox_header_span"/>
    <w:basedOn w:val="DefaultParagraphFont"/>
    <w:rsid w:val="00FE016F"/>
  </w:style>
  <w:style w:type="character" w:customStyle="1" w:styleId="video-label">
    <w:name w:val="video-label"/>
    <w:basedOn w:val="DefaultParagraphFont"/>
    <w:rsid w:val="00FE016F"/>
  </w:style>
  <w:style w:type="character" w:customStyle="1" w:styleId="branding">
    <w:name w:val="branding"/>
    <w:basedOn w:val="DefaultParagraphFont"/>
    <w:rsid w:val="00FE016F"/>
  </w:style>
  <w:style w:type="character" w:customStyle="1" w:styleId="branding-inner">
    <w:name w:val="branding-inner"/>
    <w:basedOn w:val="DefaultParagraphFont"/>
    <w:rsid w:val="00FE016F"/>
  </w:style>
  <w:style w:type="character" w:customStyle="1" w:styleId="branding-separator">
    <w:name w:val="branding-separator"/>
    <w:basedOn w:val="DefaultParagraphFont"/>
    <w:rsid w:val="00FE016F"/>
  </w:style>
  <w:style w:type="paragraph" w:styleId="ListParagraph">
    <w:name w:val="List Paragraph"/>
    <w:basedOn w:val="Normal"/>
    <w:uiPriority w:val="34"/>
    <w:qFormat/>
    <w:rsid w:val="001F3258"/>
    <w:pPr>
      <w:ind w:left="720"/>
      <w:contextualSpacing/>
    </w:pPr>
  </w:style>
  <w:style w:type="character" w:customStyle="1" w:styleId="artdeco-buttontext">
    <w:name w:val="artdeco-button__text"/>
    <w:basedOn w:val="DefaultParagraphFont"/>
    <w:rsid w:val="00D110DB"/>
  </w:style>
  <w:style w:type="character" w:customStyle="1" w:styleId="nav-itemtitle">
    <w:name w:val="nav-item__title"/>
    <w:basedOn w:val="DefaultParagraphFont"/>
    <w:rsid w:val="00D110DB"/>
  </w:style>
  <w:style w:type="character" w:customStyle="1" w:styleId="nav-itembadge-count">
    <w:name w:val="nav-item__badge-count"/>
    <w:basedOn w:val="DefaultParagraphFont"/>
    <w:rsid w:val="00D110DB"/>
  </w:style>
  <w:style w:type="character" w:customStyle="1" w:styleId="visually-hidden">
    <w:name w:val="visually-hidden"/>
    <w:basedOn w:val="DefaultParagraphFont"/>
    <w:rsid w:val="00D110DB"/>
  </w:style>
  <w:style w:type="character" w:customStyle="1" w:styleId="a11y-text">
    <w:name w:val="a11y-text"/>
    <w:basedOn w:val="DefaultParagraphFont"/>
    <w:rsid w:val="00D110DB"/>
  </w:style>
  <w:style w:type="character" w:customStyle="1" w:styleId="lt-line-clampline">
    <w:name w:val="lt-line-clamp__line"/>
    <w:basedOn w:val="DefaultParagraphFont"/>
    <w:rsid w:val="00D110DB"/>
  </w:style>
  <w:style w:type="character" w:customStyle="1" w:styleId="v-align-middle">
    <w:name w:val="v-align-middle"/>
    <w:basedOn w:val="DefaultParagraphFont"/>
    <w:rsid w:val="00D110DB"/>
  </w:style>
  <w:style w:type="character" w:customStyle="1" w:styleId="t-14">
    <w:name w:val="t-14"/>
    <w:basedOn w:val="DefaultParagraphFont"/>
    <w:rsid w:val="00D110DB"/>
  </w:style>
  <w:style w:type="character" w:customStyle="1" w:styleId="hoverable-link-text">
    <w:name w:val="hoverable-link-text"/>
    <w:basedOn w:val="DefaultParagraphFont"/>
    <w:rsid w:val="00D110DB"/>
  </w:style>
  <w:style w:type="character" w:customStyle="1" w:styleId="comments-post-metadistance-badge">
    <w:name w:val="comments-post-meta__distance-badge"/>
    <w:basedOn w:val="DefaultParagraphFont"/>
    <w:rsid w:val="00D110DB"/>
  </w:style>
  <w:style w:type="character" w:customStyle="1" w:styleId="dist-value">
    <w:name w:val="dist-value"/>
    <w:basedOn w:val="DefaultParagraphFont"/>
    <w:rsid w:val="00D110DB"/>
  </w:style>
  <w:style w:type="character" w:customStyle="1" w:styleId="comments-post-metaheadline">
    <w:name w:val="comments-post-meta__headline"/>
    <w:basedOn w:val="DefaultParagraphFont"/>
    <w:rsid w:val="00D110DB"/>
  </w:style>
  <w:style w:type="paragraph" w:customStyle="1" w:styleId="comments-comment-itemmain-content">
    <w:name w:val="comments-comment-item__main-content"/>
    <w:basedOn w:val="Normal"/>
    <w:rsid w:val="00D110DB"/>
    <w:pPr>
      <w:spacing w:before="100" w:beforeAutospacing="1" w:after="100" w:afterAutospacing="1"/>
    </w:pPr>
    <w:rPr>
      <w:rFonts w:ascii="Times New Roman" w:eastAsia="Times New Roman" w:hAnsi="Times New Roman" w:cs="Times New Roman"/>
      <w:sz w:val="24"/>
      <w:szCs w:val="24"/>
    </w:rPr>
  </w:style>
  <w:style w:type="character" w:customStyle="1" w:styleId="ember-view">
    <w:name w:val="ember-view"/>
    <w:basedOn w:val="DefaultParagraphFont"/>
    <w:rsid w:val="00D110DB"/>
  </w:style>
  <w:style w:type="paragraph" w:customStyle="1" w:styleId="reader-related-contentauthor">
    <w:name w:val="reader-related-content__author"/>
    <w:basedOn w:val="Normal"/>
    <w:rsid w:val="00D110DB"/>
    <w:pPr>
      <w:spacing w:before="100" w:beforeAutospacing="1" w:after="100" w:afterAutospacing="1"/>
    </w:pPr>
    <w:rPr>
      <w:rFonts w:ascii="Times New Roman" w:eastAsia="Times New Roman" w:hAnsi="Times New Roman" w:cs="Times New Roman"/>
      <w:sz w:val="24"/>
      <w:szCs w:val="24"/>
    </w:rPr>
  </w:style>
  <w:style w:type="paragraph" w:customStyle="1" w:styleId="t-141">
    <w:name w:val="t-141"/>
    <w:basedOn w:val="Normal"/>
    <w:rsid w:val="00D110D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795888">
      <w:bodyDiv w:val="1"/>
      <w:marLeft w:val="0"/>
      <w:marRight w:val="0"/>
      <w:marTop w:val="0"/>
      <w:marBottom w:val="0"/>
      <w:divBdr>
        <w:top w:val="none" w:sz="0" w:space="0" w:color="auto"/>
        <w:left w:val="none" w:sz="0" w:space="0" w:color="auto"/>
        <w:bottom w:val="none" w:sz="0" w:space="0" w:color="auto"/>
        <w:right w:val="none" w:sz="0" w:space="0" w:color="auto"/>
      </w:divBdr>
      <w:divsChild>
        <w:div w:id="1711488952">
          <w:marLeft w:val="0"/>
          <w:marRight w:val="0"/>
          <w:marTop w:val="0"/>
          <w:marBottom w:val="0"/>
          <w:divBdr>
            <w:top w:val="none" w:sz="0" w:space="0" w:color="auto"/>
            <w:left w:val="none" w:sz="0" w:space="0" w:color="auto"/>
            <w:bottom w:val="none" w:sz="0" w:space="0" w:color="auto"/>
            <w:right w:val="none" w:sz="0" w:space="0" w:color="auto"/>
          </w:divBdr>
        </w:div>
        <w:div w:id="1898588035">
          <w:marLeft w:val="0"/>
          <w:marRight w:val="0"/>
          <w:marTop w:val="0"/>
          <w:marBottom w:val="0"/>
          <w:divBdr>
            <w:top w:val="none" w:sz="0" w:space="0" w:color="auto"/>
            <w:left w:val="none" w:sz="0" w:space="0" w:color="auto"/>
            <w:bottom w:val="none" w:sz="0" w:space="0" w:color="auto"/>
            <w:right w:val="none" w:sz="0" w:space="0" w:color="auto"/>
          </w:divBdr>
          <w:divsChild>
            <w:div w:id="40524299">
              <w:marLeft w:val="0"/>
              <w:marRight w:val="0"/>
              <w:marTop w:val="0"/>
              <w:marBottom w:val="0"/>
              <w:divBdr>
                <w:top w:val="none" w:sz="0" w:space="0" w:color="auto"/>
                <w:left w:val="none" w:sz="0" w:space="0" w:color="auto"/>
                <w:bottom w:val="none" w:sz="0" w:space="0" w:color="auto"/>
                <w:right w:val="none" w:sz="0" w:space="0" w:color="auto"/>
              </w:divBdr>
            </w:div>
          </w:divsChild>
        </w:div>
        <w:div w:id="561906954">
          <w:marLeft w:val="0"/>
          <w:marRight w:val="0"/>
          <w:marTop w:val="100"/>
          <w:marBottom w:val="100"/>
          <w:divBdr>
            <w:top w:val="none" w:sz="0" w:space="0" w:color="auto"/>
            <w:left w:val="none" w:sz="0" w:space="0" w:color="auto"/>
            <w:bottom w:val="none" w:sz="0" w:space="0" w:color="auto"/>
            <w:right w:val="none" w:sz="0" w:space="0" w:color="auto"/>
          </w:divBdr>
          <w:divsChild>
            <w:div w:id="1901331409">
              <w:marLeft w:val="0"/>
              <w:marRight w:val="150"/>
              <w:marTop w:val="0"/>
              <w:marBottom w:val="0"/>
              <w:divBdr>
                <w:top w:val="none" w:sz="0" w:space="0" w:color="auto"/>
                <w:left w:val="none" w:sz="0" w:space="0" w:color="auto"/>
                <w:bottom w:val="none" w:sz="0" w:space="0" w:color="auto"/>
                <w:right w:val="none" w:sz="0" w:space="0" w:color="auto"/>
              </w:divBdr>
              <w:divsChild>
                <w:div w:id="1519196535">
                  <w:marLeft w:val="0"/>
                  <w:marRight w:val="0"/>
                  <w:marTop w:val="0"/>
                  <w:marBottom w:val="0"/>
                  <w:divBdr>
                    <w:top w:val="none" w:sz="0" w:space="0" w:color="auto"/>
                    <w:left w:val="none" w:sz="0" w:space="0" w:color="auto"/>
                    <w:bottom w:val="none" w:sz="0" w:space="0" w:color="auto"/>
                    <w:right w:val="none" w:sz="0" w:space="0" w:color="auto"/>
                  </w:divBdr>
                </w:div>
              </w:divsChild>
            </w:div>
            <w:div w:id="1657995861">
              <w:marLeft w:val="0"/>
              <w:marRight w:val="0"/>
              <w:marTop w:val="0"/>
              <w:marBottom w:val="0"/>
              <w:divBdr>
                <w:top w:val="none" w:sz="0" w:space="0" w:color="auto"/>
                <w:left w:val="none" w:sz="0" w:space="0" w:color="auto"/>
                <w:bottom w:val="none" w:sz="0" w:space="0" w:color="auto"/>
                <w:right w:val="none" w:sz="0" w:space="0" w:color="auto"/>
              </w:divBdr>
              <w:divsChild>
                <w:div w:id="630401089">
                  <w:marLeft w:val="0"/>
                  <w:marRight w:val="0"/>
                  <w:marTop w:val="0"/>
                  <w:marBottom w:val="0"/>
                  <w:divBdr>
                    <w:top w:val="none" w:sz="0" w:space="0" w:color="auto"/>
                    <w:left w:val="none" w:sz="0" w:space="0" w:color="auto"/>
                    <w:bottom w:val="none" w:sz="0" w:space="0" w:color="auto"/>
                    <w:right w:val="none" w:sz="0" w:space="0" w:color="auto"/>
                  </w:divBdr>
                  <w:divsChild>
                    <w:div w:id="679893716">
                      <w:marLeft w:val="0"/>
                      <w:marRight w:val="0"/>
                      <w:marTop w:val="0"/>
                      <w:marBottom w:val="0"/>
                      <w:divBdr>
                        <w:top w:val="none" w:sz="0" w:space="0" w:color="auto"/>
                        <w:left w:val="none" w:sz="0" w:space="0" w:color="auto"/>
                        <w:bottom w:val="none" w:sz="0" w:space="0" w:color="auto"/>
                        <w:right w:val="none" w:sz="0" w:space="0" w:color="auto"/>
                      </w:divBdr>
                      <w:divsChild>
                        <w:div w:id="439032424">
                          <w:marLeft w:val="0"/>
                          <w:marRight w:val="0"/>
                          <w:marTop w:val="0"/>
                          <w:marBottom w:val="0"/>
                          <w:divBdr>
                            <w:top w:val="none" w:sz="0" w:space="0" w:color="auto"/>
                            <w:left w:val="none" w:sz="0" w:space="0" w:color="auto"/>
                            <w:bottom w:val="none" w:sz="0" w:space="0" w:color="auto"/>
                            <w:right w:val="none" w:sz="0" w:space="0" w:color="auto"/>
                          </w:divBdr>
                          <w:divsChild>
                            <w:div w:id="1966740735">
                              <w:marLeft w:val="0"/>
                              <w:marRight w:val="0"/>
                              <w:marTop w:val="0"/>
                              <w:marBottom w:val="0"/>
                              <w:divBdr>
                                <w:top w:val="none" w:sz="0" w:space="0" w:color="auto"/>
                                <w:left w:val="none" w:sz="0" w:space="0" w:color="auto"/>
                                <w:bottom w:val="none" w:sz="0" w:space="0" w:color="auto"/>
                                <w:right w:val="none" w:sz="0" w:space="0" w:color="auto"/>
                              </w:divBdr>
                              <w:divsChild>
                                <w:div w:id="19769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4800">
              <w:marLeft w:val="0"/>
              <w:marRight w:val="0"/>
              <w:marTop w:val="100"/>
              <w:marBottom w:val="0"/>
              <w:divBdr>
                <w:top w:val="none" w:sz="0" w:space="0" w:color="auto"/>
                <w:left w:val="none" w:sz="0" w:space="0" w:color="auto"/>
                <w:bottom w:val="none" w:sz="0" w:space="0" w:color="auto"/>
                <w:right w:val="none" w:sz="0" w:space="0" w:color="auto"/>
              </w:divBdr>
              <w:divsChild>
                <w:div w:id="36974076">
                  <w:marLeft w:val="0"/>
                  <w:marRight w:val="0"/>
                  <w:marTop w:val="0"/>
                  <w:marBottom w:val="0"/>
                  <w:divBdr>
                    <w:top w:val="none" w:sz="0" w:space="0" w:color="auto"/>
                    <w:left w:val="none" w:sz="0" w:space="0" w:color="auto"/>
                    <w:bottom w:val="none" w:sz="0" w:space="0" w:color="auto"/>
                    <w:right w:val="none" w:sz="0" w:space="0" w:color="auto"/>
                  </w:divBdr>
                </w:div>
                <w:div w:id="599222443">
                  <w:marLeft w:val="0"/>
                  <w:marRight w:val="0"/>
                  <w:marTop w:val="0"/>
                  <w:marBottom w:val="0"/>
                  <w:divBdr>
                    <w:top w:val="none" w:sz="0" w:space="0" w:color="auto"/>
                    <w:left w:val="none" w:sz="0" w:space="0" w:color="auto"/>
                    <w:bottom w:val="none" w:sz="0" w:space="0" w:color="auto"/>
                    <w:right w:val="none" w:sz="0" w:space="0" w:color="auto"/>
                  </w:divBdr>
                  <w:divsChild>
                    <w:div w:id="716275258">
                      <w:marLeft w:val="0"/>
                      <w:marRight w:val="0"/>
                      <w:marTop w:val="0"/>
                      <w:marBottom w:val="0"/>
                      <w:divBdr>
                        <w:top w:val="none" w:sz="0" w:space="0" w:color="auto"/>
                        <w:left w:val="none" w:sz="0" w:space="0" w:color="auto"/>
                        <w:bottom w:val="none" w:sz="0" w:space="0" w:color="auto"/>
                        <w:right w:val="none" w:sz="0" w:space="0" w:color="auto"/>
                      </w:divBdr>
                      <w:divsChild>
                        <w:div w:id="786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2237">
              <w:marLeft w:val="0"/>
              <w:marRight w:val="0"/>
              <w:marTop w:val="100"/>
              <w:marBottom w:val="0"/>
              <w:divBdr>
                <w:top w:val="none" w:sz="0" w:space="0" w:color="auto"/>
                <w:left w:val="none" w:sz="0" w:space="0" w:color="auto"/>
                <w:bottom w:val="none" w:sz="0" w:space="0" w:color="auto"/>
                <w:right w:val="none" w:sz="0" w:space="0" w:color="auto"/>
              </w:divBdr>
              <w:divsChild>
                <w:div w:id="1040515620">
                  <w:marLeft w:val="0"/>
                  <w:marRight w:val="0"/>
                  <w:marTop w:val="0"/>
                  <w:marBottom w:val="0"/>
                  <w:divBdr>
                    <w:top w:val="none" w:sz="0" w:space="0" w:color="auto"/>
                    <w:left w:val="none" w:sz="0" w:space="0" w:color="auto"/>
                    <w:bottom w:val="none" w:sz="0" w:space="0" w:color="auto"/>
                    <w:right w:val="none" w:sz="0" w:space="0" w:color="auto"/>
                  </w:divBdr>
                  <w:divsChild>
                    <w:div w:id="7536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575">
              <w:marLeft w:val="0"/>
              <w:marRight w:val="0"/>
              <w:marTop w:val="0"/>
              <w:marBottom w:val="0"/>
              <w:divBdr>
                <w:top w:val="none" w:sz="0" w:space="0" w:color="auto"/>
                <w:left w:val="none" w:sz="0" w:space="0" w:color="auto"/>
                <w:bottom w:val="none" w:sz="0" w:space="0" w:color="auto"/>
                <w:right w:val="none" w:sz="0" w:space="0" w:color="auto"/>
              </w:divBdr>
              <w:divsChild>
                <w:div w:id="17485277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15675096">
          <w:marLeft w:val="0"/>
          <w:marRight w:val="0"/>
          <w:marTop w:val="0"/>
          <w:marBottom w:val="0"/>
          <w:divBdr>
            <w:top w:val="none" w:sz="0" w:space="0" w:color="auto"/>
            <w:left w:val="none" w:sz="0" w:space="0" w:color="auto"/>
            <w:bottom w:val="none" w:sz="0" w:space="0" w:color="auto"/>
            <w:right w:val="none" w:sz="0" w:space="0" w:color="auto"/>
          </w:divBdr>
          <w:divsChild>
            <w:div w:id="1549873938">
              <w:marLeft w:val="0"/>
              <w:marRight w:val="0"/>
              <w:marTop w:val="0"/>
              <w:marBottom w:val="0"/>
              <w:divBdr>
                <w:top w:val="none" w:sz="0" w:space="0" w:color="auto"/>
                <w:left w:val="none" w:sz="0" w:space="0" w:color="auto"/>
                <w:bottom w:val="none" w:sz="0" w:space="0" w:color="auto"/>
                <w:right w:val="none" w:sz="0" w:space="0" w:color="auto"/>
              </w:divBdr>
              <w:divsChild>
                <w:div w:id="1501966035">
                  <w:marLeft w:val="0"/>
                  <w:marRight w:val="0"/>
                  <w:marTop w:val="0"/>
                  <w:marBottom w:val="0"/>
                  <w:divBdr>
                    <w:top w:val="none" w:sz="0" w:space="0" w:color="auto"/>
                    <w:left w:val="none" w:sz="0" w:space="0" w:color="auto"/>
                    <w:bottom w:val="none" w:sz="0" w:space="0" w:color="auto"/>
                    <w:right w:val="none" w:sz="0" w:space="0" w:color="auto"/>
                  </w:divBdr>
                </w:div>
              </w:divsChild>
            </w:div>
            <w:div w:id="1210265122">
              <w:marLeft w:val="0"/>
              <w:marRight w:val="0"/>
              <w:marTop w:val="0"/>
              <w:marBottom w:val="0"/>
              <w:divBdr>
                <w:top w:val="none" w:sz="0" w:space="0" w:color="auto"/>
                <w:left w:val="none" w:sz="0" w:space="0" w:color="auto"/>
                <w:bottom w:val="none" w:sz="0" w:space="0" w:color="auto"/>
                <w:right w:val="none" w:sz="0" w:space="0" w:color="auto"/>
              </w:divBdr>
              <w:divsChild>
                <w:div w:id="84346377">
                  <w:marLeft w:val="0"/>
                  <w:marRight w:val="0"/>
                  <w:marTop w:val="651"/>
                  <w:marBottom w:val="0"/>
                  <w:divBdr>
                    <w:top w:val="none" w:sz="0" w:space="0" w:color="auto"/>
                    <w:left w:val="none" w:sz="0" w:space="0" w:color="auto"/>
                    <w:bottom w:val="none" w:sz="0" w:space="0" w:color="auto"/>
                    <w:right w:val="none" w:sz="0" w:space="0" w:color="auto"/>
                  </w:divBdr>
                  <w:divsChild>
                    <w:div w:id="682897068">
                      <w:marLeft w:val="0"/>
                      <w:marRight w:val="0"/>
                      <w:marTop w:val="0"/>
                      <w:marBottom w:val="0"/>
                      <w:divBdr>
                        <w:top w:val="none" w:sz="0" w:space="0" w:color="auto"/>
                        <w:left w:val="none" w:sz="0" w:space="0" w:color="auto"/>
                        <w:bottom w:val="none" w:sz="0" w:space="0" w:color="auto"/>
                        <w:right w:val="none" w:sz="0" w:space="0" w:color="auto"/>
                      </w:divBdr>
                      <w:divsChild>
                        <w:div w:id="1368870581">
                          <w:marLeft w:val="0"/>
                          <w:marRight w:val="0"/>
                          <w:marTop w:val="0"/>
                          <w:marBottom w:val="0"/>
                          <w:divBdr>
                            <w:top w:val="none" w:sz="0" w:space="0" w:color="auto"/>
                            <w:left w:val="none" w:sz="0" w:space="0" w:color="auto"/>
                            <w:bottom w:val="none" w:sz="0" w:space="0" w:color="auto"/>
                            <w:right w:val="none" w:sz="0" w:space="0" w:color="auto"/>
                          </w:divBdr>
                        </w:div>
                        <w:div w:id="523905268">
                          <w:marLeft w:val="0"/>
                          <w:marRight w:val="0"/>
                          <w:marTop w:val="0"/>
                          <w:marBottom w:val="0"/>
                          <w:divBdr>
                            <w:top w:val="none" w:sz="0" w:space="0" w:color="auto"/>
                            <w:left w:val="none" w:sz="0" w:space="0" w:color="auto"/>
                            <w:bottom w:val="none" w:sz="0" w:space="0" w:color="auto"/>
                            <w:right w:val="none" w:sz="0" w:space="0" w:color="auto"/>
                          </w:divBdr>
                          <w:divsChild>
                            <w:div w:id="755128814">
                              <w:marLeft w:val="0"/>
                              <w:marRight w:val="0"/>
                              <w:marTop w:val="0"/>
                              <w:marBottom w:val="0"/>
                              <w:divBdr>
                                <w:top w:val="none" w:sz="0" w:space="0" w:color="auto"/>
                                <w:left w:val="none" w:sz="0" w:space="0" w:color="auto"/>
                                <w:bottom w:val="none" w:sz="0" w:space="0" w:color="auto"/>
                                <w:right w:val="none" w:sz="0" w:space="0" w:color="auto"/>
                              </w:divBdr>
                              <w:divsChild>
                                <w:div w:id="91249294">
                                  <w:marLeft w:val="0"/>
                                  <w:marRight w:val="0"/>
                                  <w:marTop w:val="0"/>
                                  <w:marBottom w:val="0"/>
                                  <w:divBdr>
                                    <w:top w:val="single" w:sz="4" w:space="8" w:color="auto"/>
                                    <w:left w:val="none" w:sz="0" w:space="0" w:color="auto"/>
                                    <w:bottom w:val="single" w:sz="4" w:space="8" w:color="auto"/>
                                    <w:right w:val="none" w:sz="0" w:space="0" w:color="auto"/>
                                  </w:divBdr>
                                  <w:divsChild>
                                    <w:div w:id="1769159344">
                                      <w:marLeft w:val="0"/>
                                      <w:marRight w:val="0"/>
                                      <w:marTop w:val="0"/>
                                      <w:marBottom w:val="0"/>
                                      <w:divBdr>
                                        <w:top w:val="none" w:sz="0" w:space="0" w:color="auto"/>
                                        <w:left w:val="none" w:sz="0" w:space="0" w:color="auto"/>
                                        <w:bottom w:val="none" w:sz="0" w:space="0" w:color="auto"/>
                                        <w:right w:val="none" w:sz="0" w:space="0" w:color="auto"/>
                                      </w:divBdr>
                                      <w:divsChild>
                                        <w:div w:id="1273050260">
                                          <w:marLeft w:val="0"/>
                                          <w:marRight w:val="0"/>
                                          <w:marTop w:val="0"/>
                                          <w:marBottom w:val="0"/>
                                          <w:divBdr>
                                            <w:top w:val="none" w:sz="0" w:space="0" w:color="auto"/>
                                            <w:left w:val="none" w:sz="0" w:space="0" w:color="auto"/>
                                            <w:bottom w:val="none" w:sz="0" w:space="0" w:color="auto"/>
                                            <w:right w:val="none" w:sz="0" w:space="0" w:color="auto"/>
                                          </w:divBdr>
                                          <w:divsChild>
                                            <w:div w:id="903904724">
                                              <w:marLeft w:val="0"/>
                                              <w:marRight w:val="0"/>
                                              <w:marTop w:val="0"/>
                                              <w:marBottom w:val="0"/>
                                              <w:divBdr>
                                                <w:top w:val="none" w:sz="0" w:space="0" w:color="auto"/>
                                                <w:left w:val="none" w:sz="0" w:space="0" w:color="auto"/>
                                                <w:bottom w:val="none" w:sz="0" w:space="0" w:color="auto"/>
                                                <w:right w:val="none" w:sz="0" w:space="0" w:color="auto"/>
                                              </w:divBdr>
                                            </w:div>
                                          </w:divsChild>
                                        </w:div>
                                        <w:div w:id="965084275">
                                          <w:marLeft w:val="0"/>
                                          <w:marRight w:val="0"/>
                                          <w:marTop w:val="0"/>
                                          <w:marBottom w:val="0"/>
                                          <w:divBdr>
                                            <w:top w:val="none" w:sz="0" w:space="0" w:color="auto"/>
                                            <w:left w:val="none" w:sz="0" w:space="0" w:color="auto"/>
                                            <w:bottom w:val="none" w:sz="0" w:space="0" w:color="auto"/>
                                            <w:right w:val="none" w:sz="0" w:space="0" w:color="auto"/>
                                          </w:divBdr>
                                        </w:div>
                                        <w:div w:id="10288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9550">
                              <w:marLeft w:val="0"/>
                              <w:marRight w:val="0"/>
                              <w:marTop w:val="0"/>
                              <w:marBottom w:val="0"/>
                              <w:divBdr>
                                <w:top w:val="none" w:sz="0" w:space="0" w:color="auto"/>
                                <w:left w:val="none" w:sz="0" w:space="0" w:color="auto"/>
                                <w:bottom w:val="none" w:sz="0" w:space="0" w:color="auto"/>
                                <w:right w:val="none" w:sz="0" w:space="0" w:color="auto"/>
                              </w:divBdr>
                              <w:divsChild>
                                <w:div w:id="251744261">
                                  <w:marLeft w:val="0"/>
                                  <w:marRight w:val="0"/>
                                  <w:marTop w:val="0"/>
                                  <w:marBottom w:val="0"/>
                                  <w:divBdr>
                                    <w:top w:val="none" w:sz="0" w:space="0" w:color="auto"/>
                                    <w:left w:val="none" w:sz="0" w:space="0" w:color="auto"/>
                                    <w:bottom w:val="none" w:sz="0" w:space="0" w:color="auto"/>
                                    <w:right w:val="none" w:sz="0" w:space="0" w:color="auto"/>
                                  </w:divBdr>
                                </w:div>
                              </w:divsChild>
                            </w:div>
                            <w:div w:id="81143326">
                              <w:marLeft w:val="0"/>
                              <w:marRight w:val="0"/>
                              <w:marTop w:val="0"/>
                              <w:marBottom w:val="0"/>
                              <w:divBdr>
                                <w:top w:val="none" w:sz="0" w:space="0" w:color="auto"/>
                                <w:left w:val="none" w:sz="0" w:space="0" w:color="auto"/>
                                <w:bottom w:val="none" w:sz="0" w:space="0" w:color="auto"/>
                                <w:right w:val="none" w:sz="0" w:space="0" w:color="auto"/>
                              </w:divBdr>
                            </w:div>
                            <w:div w:id="457146357">
                              <w:marLeft w:val="0"/>
                              <w:marRight w:val="0"/>
                              <w:marTop w:val="0"/>
                              <w:marBottom w:val="0"/>
                              <w:divBdr>
                                <w:top w:val="none" w:sz="0" w:space="0" w:color="auto"/>
                                <w:left w:val="none" w:sz="0" w:space="0" w:color="auto"/>
                                <w:bottom w:val="none" w:sz="0" w:space="0" w:color="auto"/>
                                <w:right w:val="none" w:sz="0" w:space="0" w:color="auto"/>
                              </w:divBdr>
                              <w:divsChild>
                                <w:div w:id="1265529351">
                                  <w:marLeft w:val="0"/>
                                  <w:marRight w:val="0"/>
                                  <w:marTop w:val="0"/>
                                  <w:marBottom w:val="0"/>
                                  <w:divBdr>
                                    <w:top w:val="single" w:sz="4" w:space="10" w:color="CDCFD2"/>
                                    <w:left w:val="none" w:sz="0" w:space="0" w:color="auto"/>
                                    <w:bottom w:val="none" w:sz="0" w:space="10" w:color="auto"/>
                                    <w:right w:val="none" w:sz="0" w:space="0" w:color="auto"/>
                                  </w:divBdr>
                                  <w:divsChild>
                                    <w:div w:id="2083790068">
                                      <w:marLeft w:val="0"/>
                                      <w:marRight w:val="0"/>
                                      <w:marTop w:val="0"/>
                                      <w:marBottom w:val="0"/>
                                      <w:divBdr>
                                        <w:top w:val="none" w:sz="0" w:space="0" w:color="auto"/>
                                        <w:left w:val="none" w:sz="0" w:space="0" w:color="auto"/>
                                        <w:bottom w:val="none" w:sz="0" w:space="0" w:color="auto"/>
                                        <w:right w:val="none" w:sz="0" w:space="0" w:color="auto"/>
                                      </w:divBdr>
                                      <w:divsChild>
                                        <w:div w:id="1217935656">
                                          <w:marLeft w:val="0"/>
                                          <w:marRight w:val="0"/>
                                          <w:marTop w:val="0"/>
                                          <w:marBottom w:val="0"/>
                                          <w:divBdr>
                                            <w:top w:val="none" w:sz="0" w:space="0" w:color="auto"/>
                                            <w:left w:val="none" w:sz="0" w:space="0" w:color="auto"/>
                                            <w:bottom w:val="none" w:sz="0" w:space="0" w:color="auto"/>
                                            <w:right w:val="none" w:sz="0" w:space="0" w:color="auto"/>
                                          </w:divBdr>
                                          <w:divsChild>
                                            <w:div w:id="1317301454">
                                              <w:marLeft w:val="0"/>
                                              <w:marRight w:val="0"/>
                                              <w:marTop w:val="0"/>
                                              <w:marBottom w:val="0"/>
                                              <w:divBdr>
                                                <w:top w:val="none" w:sz="0" w:space="0" w:color="auto"/>
                                                <w:left w:val="none" w:sz="0" w:space="0" w:color="auto"/>
                                                <w:bottom w:val="none" w:sz="0" w:space="0" w:color="auto"/>
                                                <w:right w:val="none" w:sz="0" w:space="0" w:color="auto"/>
                                              </w:divBdr>
                                            </w:div>
                                          </w:divsChild>
                                        </w:div>
                                        <w:div w:id="1133064934">
                                          <w:marLeft w:val="0"/>
                                          <w:marRight w:val="0"/>
                                          <w:marTop w:val="0"/>
                                          <w:marBottom w:val="0"/>
                                          <w:divBdr>
                                            <w:top w:val="none" w:sz="0" w:space="0" w:color="auto"/>
                                            <w:left w:val="none" w:sz="0" w:space="0" w:color="auto"/>
                                            <w:bottom w:val="none" w:sz="0" w:space="0" w:color="auto"/>
                                            <w:right w:val="none" w:sz="0" w:space="0" w:color="auto"/>
                                          </w:divBdr>
                                        </w:div>
                                        <w:div w:id="11999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9537">
                              <w:marLeft w:val="0"/>
                              <w:marRight w:val="0"/>
                              <w:marTop w:val="0"/>
                              <w:marBottom w:val="0"/>
                              <w:divBdr>
                                <w:top w:val="none" w:sz="0" w:space="0" w:color="auto"/>
                                <w:left w:val="none" w:sz="0" w:space="0" w:color="auto"/>
                                <w:bottom w:val="none" w:sz="0" w:space="0" w:color="auto"/>
                                <w:right w:val="none" w:sz="0" w:space="0" w:color="auto"/>
                              </w:divBdr>
                              <w:divsChild>
                                <w:div w:id="1585604454">
                                  <w:marLeft w:val="0"/>
                                  <w:marRight w:val="0"/>
                                  <w:marTop w:val="0"/>
                                  <w:marBottom w:val="0"/>
                                  <w:divBdr>
                                    <w:top w:val="none" w:sz="0" w:space="0" w:color="auto"/>
                                    <w:left w:val="none" w:sz="0" w:space="0" w:color="auto"/>
                                    <w:bottom w:val="none" w:sz="0" w:space="0" w:color="auto"/>
                                    <w:right w:val="none" w:sz="0" w:space="0" w:color="auto"/>
                                  </w:divBdr>
                                  <w:divsChild>
                                    <w:div w:id="1316377011">
                                      <w:marLeft w:val="0"/>
                                      <w:marRight w:val="0"/>
                                      <w:marTop w:val="0"/>
                                      <w:marBottom w:val="0"/>
                                      <w:divBdr>
                                        <w:top w:val="none" w:sz="0" w:space="0" w:color="auto"/>
                                        <w:left w:val="none" w:sz="0" w:space="0" w:color="auto"/>
                                        <w:bottom w:val="none" w:sz="0" w:space="0" w:color="auto"/>
                                        <w:right w:val="none" w:sz="0" w:space="0" w:color="auto"/>
                                      </w:divBdr>
                                      <w:divsChild>
                                        <w:div w:id="1802650802">
                                          <w:marLeft w:val="0"/>
                                          <w:marRight w:val="0"/>
                                          <w:marTop w:val="0"/>
                                          <w:marBottom w:val="0"/>
                                          <w:divBdr>
                                            <w:top w:val="none" w:sz="0" w:space="0" w:color="auto"/>
                                            <w:left w:val="none" w:sz="0" w:space="0" w:color="auto"/>
                                            <w:bottom w:val="none" w:sz="0" w:space="0" w:color="auto"/>
                                            <w:right w:val="none" w:sz="0" w:space="0" w:color="auto"/>
                                          </w:divBdr>
                                          <w:divsChild>
                                            <w:div w:id="3075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5906">
                              <w:marLeft w:val="0"/>
                              <w:marRight w:val="0"/>
                              <w:marTop w:val="0"/>
                              <w:marBottom w:val="0"/>
                              <w:divBdr>
                                <w:top w:val="none" w:sz="0" w:space="0" w:color="auto"/>
                                <w:left w:val="none" w:sz="0" w:space="0" w:color="auto"/>
                                <w:bottom w:val="none" w:sz="0" w:space="0" w:color="auto"/>
                                <w:right w:val="none" w:sz="0" w:space="0" w:color="auto"/>
                              </w:divBdr>
                              <w:divsChild>
                                <w:div w:id="509368604">
                                  <w:marLeft w:val="0"/>
                                  <w:marRight w:val="0"/>
                                  <w:marTop w:val="150"/>
                                  <w:marBottom w:val="0"/>
                                  <w:divBdr>
                                    <w:top w:val="none" w:sz="0" w:space="0" w:color="auto"/>
                                    <w:left w:val="none" w:sz="0" w:space="0" w:color="auto"/>
                                    <w:bottom w:val="none" w:sz="0" w:space="0" w:color="auto"/>
                                    <w:right w:val="none" w:sz="0" w:space="0" w:color="auto"/>
                                  </w:divBdr>
                                  <w:divsChild>
                                    <w:div w:id="445928250">
                                      <w:marLeft w:val="0"/>
                                      <w:marRight w:val="0"/>
                                      <w:marTop w:val="0"/>
                                      <w:marBottom w:val="0"/>
                                      <w:divBdr>
                                        <w:top w:val="none" w:sz="0" w:space="0" w:color="auto"/>
                                        <w:left w:val="none" w:sz="0" w:space="0" w:color="auto"/>
                                        <w:bottom w:val="none" w:sz="0" w:space="0" w:color="auto"/>
                                        <w:right w:val="none" w:sz="0" w:space="0" w:color="auto"/>
                                      </w:divBdr>
                                      <w:divsChild>
                                        <w:div w:id="1215695697">
                                          <w:marLeft w:val="0"/>
                                          <w:marRight w:val="0"/>
                                          <w:marTop w:val="0"/>
                                          <w:marBottom w:val="0"/>
                                          <w:divBdr>
                                            <w:top w:val="none" w:sz="0" w:space="0" w:color="auto"/>
                                            <w:left w:val="none" w:sz="0" w:space="0" w:color="auto"/>
                                            <w:bottom w:val="none" w:sz="0" w:space="0" w:color="auto"/>
                                            <w:right w:val="none" w:sz="0" w:space="0" w:color="auto"/>
                                          </w:divBdr>
                                          <w:divsChild>
                                            <w:div w:id="19187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46">
                                      <w:marLeft w:val="0"/>
                                      <w:marRight w:val="0"/>
                                      <w:marTop w:val="150"/>
                                      <w:marBottom w:val="0"/>
                                      <w:divBdr>
                                        <w:top w:val="none" w:sz="0" w:space="0" w:color="auto"/>
                                        <w:left w:val="none" w:sz="0" w:space="0" w:color="auto"/>
                                        <w:bottom w:val="none" w:sz="0" w:space="0" w:color="auto"/>
                                        <w:right w:val="none" w:sz="0" w:space="0" w:color="auto"/>
                                      </w:divBdr>
                                      <w:divsChild>
                                        <w:div w:id="142237642">
                                          <w:marLeft w:val="0"/>
                                          <w:marRight w:val="50"/>
                                          <w:marTop w:val="0"/>
                                          <w:marBottom w:val="0"/>
                                          <w:divBdr>
                                            <w:top w:val="none" w:sz="0" w:space="0" w:color="auto"/>
                                            <w:left w:val="none" w:sz="0" w:space="0" w:color="auto"/>
                                            <w:bottom w:val="none" w:sz="0" w:space="0" w:color="auto"/>
                                            <w:right w:val="none" w:sz="0" w:space="0" w:color="auto"/>
                                          </w:divBdr>
                                        </w:div>
                                        <w:div w:id="379667467">
                                          <w:marLeft w:val="0"/>
                                          <w:marRight w:val="0"/>
                                          <w:marTop w:val="0"/>
                                          <w:marBottom w:val="0"/>
                                          <w:divBdr>
                                            <w:top w:val="single" w:sz="12" w:space="0" w:color="auto"/>
                                            <w:left w:val="single" w:sz="2" w:space="0" w:color="auto"/>
                                            <w:bottom w:val="single" w:sz="12" w:space="0" w:color="auto"/>
                                            <w:right w:val="single" w:sz="2" w:space="0" w:color="auto"/>
                                          </w:divBdr>
                                          <w:divsChild>
                                            <w:div w:id="270013802">
                                              <w:marLeft w:val="0"/>
                                              <w:marRight w:val="0"/>
                                              <w:marTop w:val="0"/>
                                              <w:marBottom w:val="0"/>
                                              <w:divBdr>
                                                <w:top w:val="none" w:sz="0" w:space="0" w:color="auto"/>
                                                <w:left w:val="none" w:sz="0" w:space="0" w:color="auto"/>
                                                <w:bottom w:val="none" w:sz="0" w:space="0" w:color="auto"/>
                                                <w:right w:val="none" w:sz="0" w:space="0" w:color="auto"/>
                                              </w:divBdr>
                                              <w:divsChild>
                                                <w:div w:id="2081905514">
                                                  <w:marLeft w:val="0"/>
                                                  <w:marRight w:val="0"/>
                                                  <w:marTop w:val="0"/>
                                                  <w:marBottom w:val="0"/>
                                                  <w:divBdr>
                                                    <w:top w:val="none" w:sz="0" w:space="0" w:color="auto"/>
                                                    <w:left w:val="none" w:sz="0" w:space="0" w:color="auto"/>
                                                    <w:bottom w:val="none" w:sz="0" w:space="0" w:color="auto"/>
                                                    <w:right w:val="none" w:sz="0" w:space="0" w:color="auto"/>
                                                  </w:divBdr>
                                                  <w:divsChild>
                                                    <w:div w:id="1193810449">
                                                      <w:marLeft w:val="0"/>
                                                      <w:marRight w:val="0"/>
                                                      <w:marTop w:val="0"/>
                                                      <w:marBottom w:val="0"/>
                                                      <w:divBdr>
                                                        <w:top w:val="none" w:sz="0" w:space="0" w:color="auto"/>
                                                        <w:left w:val="none" w:sz="0" w:space="0" w:color="auto"/>
                                                        <w:bottom w:val="none" w:sz="0" w:space="0" w:color="auto"/>
                                                        <w:right w:val="none" w:sz="0" w:space="0" w:color="auto"/>
                                                      </w:divBdr>
                                                      <w:divsChild>
                                                        <w:div w:id="1848978303">
                                                          <w:marLeft w:val="0"/>
                                                          <w:marRight w:val="0"/>
                                                          <w:marTop w:val="0"/>
                                                          <w:marBottom w:val="0"/>
                                                          <w:divBdr>
                                                            <w:top w:val="none" w:sz="0" w:space="0" w:color="auto"/>
                                                            <w:left w:val="none" w:sz="0" w:space="0" w:color="auto"/>
                                                            <w:bottom w:val="none" w:sz="0" w:space="0" w:color="auto"/>
                                                            <w:right w:val="none" w:sz="0" w:space="0" w:color="auto"/>
                                                          </w:divBdr>
                                                          <w:divsChild>
                                                            <w:div w:id="1943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846693">
                                      <w:marLeft w:val="0"/>
                                      <w:marRight w:val="0"/>
                                      <w:marTop w:val="0"/>
                                      <w:marBottom w:val="0"/>
                                      <w:divBdr>
                                        <w:top w:val="none" w:sz="0" w:space="0" w:color="auto"/>
                                        <w:left w:val="none" w:sz="0" w:space="0" w:color="auto"/>
                                        <w:bottom w:val="none" w:sz="0" w:space="0" w:color="auto"/>
                                        <w:right w:val="none" w:sz="0" w:space="0" w:color="auto"/>
                                      </w:divBdr>
                                      <w:divsChild>
                                        <w:div w:id="1247769830">
                                          <w:marLeft w:val="0"/>
                                          <w:marRight w:val="0"/>
                                          <w:marTop w:val="0"/>
                                          <w:marBottom w:val="0"/>
                                          <w:divBdr>
                                            <w:top w:val="none" w:sz="0" w:space="0" w:color="auto"/>
                                            <w:left w:val="none" w:sz="0" w:space="0" w:color="auto"/>
                                            <w:bottom w:val="none" w:sz="0" w:space="0" w:color="auto"/>
                                            <w:right w:val="none" w:sz="0" w:space="0" w:color="auto"/>
                                          </w:divBdr>
                                          <w:divsChild>
                                            <w:div w:id="1230338235">
                                              <w:marLeft w:val="0"/>
                                              <w:marRight w:val="0"/>
                                              <w:marTop w:val="0"/>
                                              <w:marBottom w:val="0"/>
                                              <w:divBdr>
                                                <w:top w:val="none" w:sz="0" w:space="0" w:color="auto"/>
                                                <w:left w:val="none" w:sz="0" w:space="0" w:color="auto"/>
                                                <w:bottom w:val="none" w:sz="0" w:space="0" w:color="auto"/>
                                                <w:right w:val="none" w:sz="0" w:space="0" w:color="auto"/>
                                              </w:divBdr>
                                              <w:divsChild>
                                                <w:div w:id="1851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370">
                                          <w:marLeft w:val="0"/>
                                          <w:marRight w:val="0"/>
                                          <w:marTop w:val="0"/>
                                          <w:marBottom w:val="0"/>
                                          <w:divBdr>
                                            <w:top w:val="none" w:sz="0" w:space="0" w:color="auto"/>
                                            <w:left w:val="none" w:sz="0" w:space="0" w:color="auto"/>
                                            <w:bottom w:val="none" w:sz="0" w:space="0" w:color="auto"/>
                                            <w:right w:val="none" w:sz="0" w:space="0" w:color="auto"/>
                                          </w:divBdr>
                                          <w:divsChild>
                                            <w:div w:id="1864511171">
                                              <w:marLeft w:val="0"/>
                                              <w:marRight w:val="0"/>
                                              <w:marTop w:val="0"/>
                                              <w:marBottom w:val="0"/>
                                              <w:divBdr>
                                                <w:top w:val="none" w:sz="0" w:space="0" w:color="auto"/>
                                                <w:left w:val="none" w:sz="0" w:space="0" w:color="auto"/>
                                                <w:bottom w:val="none" w:sz="0" w:space="0" w:color="auto"/>
                                                <w:right w:val="none" w:sz="0" w:space="0" w:color="auto"/>
                                              </w:divBdr>
                                              <w:divsChild>
                                                <w:div w:id="2012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5736">
                                          <w:marLeft w:val="551"/>
                                          <w:marRight w:val="0"/>
                                          <w:marTop w:val="0"/>
                                          <w:marBottom w:val="0"/>
                                          <w:divBdr>
                                            <w:top w:val="none" w:sz="0" w:space="0" w:color="auto"/>
                                            <w:left w:val="none" w:sz="0" w:space="0" w:color="auto"/>
                                            <w:bottom w:val="none" w:sz="0" w:space="0" w:color="auto"/>
                                            <w:right w:val="none" w:sz="0" w:space="0" w:color="auto"/>
                                          </w:divBdr>
                                          <w:divsChild>
                                            <w:div w:id="1275552437">
                                              <w:marLeft w:val="0"/>
                                              <w:marRight w:val="0"/>
                                              <w:marTop w:val="0"/>
                                              <w:marBottom w:val="0"/>
                                              <w:divBdr>
                                                <w:top w:val="none" w:sz="0" w:space="0" w:color="auto"/>
                                                <w:left w:val="none" w:sz="0" w:space="0" w:color="auto"/>
                                                <w:bottom w:val="none" w:sz="0" w:space="0" w:color="auto"/>
                                                <w:right w:val="none" w:sz="0" w:space="0" w:color="auto"/>
                                              </w:divBdr>
                                              <w:divsChild>
                                                <w:div w:id="9110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5505">
                                          <w:marLeft w:val="0"/>
                                          <w:marRight w:val="0"/>
                                          <w:marTop w:val="0"/>
                                          <w:marBottom w:val="0"/>
                                          <w:divBdr>
                                            <w:top w:val="none" w:sz="0" w:space="0" w:color="auto"/>
                                            <w:left w:val="none" w:sz="0" w:space="0" w:color="auto"/>
                                            <w:bottom w:val="none" w:sz="0" w:space="0" w:color="auto"/>
                                            <w:right w:val="none" w:sz="0" w:space="0" w:color="auto"/>
                                          </w:divBdr>
                                          <w:divsChild>
                                            <w:div w:id="1247617794">
                                              <w:marLeft w:val="0"/>
                                              <w:marRight w:val="0"/>
                                              <w:marTop w:val="0"/>
                                              <w:marBottom w:val="0"/>
                                              <w:divBdr>
                                                <w:top w:val="none" w:sz="0" w:space="0" w:color="auto"/>
                                                <w:left w:val="none" w:sz="0" w:space="0" w:color="auto"/>
                                                <w:bottom w:val="none" w:sz="0" w:space="0" w:color="auto"/>
                                                <w:right w:val="none" w:sz="0" w:space="0" w:color="auto"/>
                                              </w:divBdr>
                                              <w:divsChild>
                                                <w:div w:id="394089963">
                                                  <w:marLeft w:val="551"/>
                                                  <w:marRight w:val="0"/>
                                                  <w:marTop w:val="0"/>
                                                  <w:marBottom w:val="0"/>
                                                  <w:divBdr>
                                                    <w:top w:val="none" w:sz="0" w:space="0" w:color="auto"/>
                                                    <w:left w:val="none" w:sz="0" w:space="0" w:color="auto"/>
                                                    <w:bottom w:val="none" w:sz="0" w:space="0" w:color="auto"/>
                                                    <w:right w:val="none" w:sz="0" w:space="0" w:color="auto"/>
                                                  </w:divBdr>
                                                  <w:divsChild>
                                                    <w:div w:id="104036047">
                                                      <w:marLeft w:val="0"/>
                                                      <w:marRight w:val="0"/>
                                                      <w:marTop w:val="100"/>
                                                      <w:marBottom w:val="0"/>
                                                      <w:divBdr>
                                                        <w:top w:val="none" w:sz="0" w:space="0" w:color="auto"/>
                                                        <w:left w:val="none" w:sz="0" w:space="0" w:color="auto"/>
                                                        <w:bottom w:val="none" w:sz="0" w:space="0" w:color="auto"/>
                                                        <w:right w:val="none" w:sz="0" w:space="0" w:color="auto"/>
                                                      </w:divBdr>
                                                      <w:divsChild>
                                                        <w:div w:id="363680641">
                                                          <w:marLeft w:val="0"/>
                                                          <w:marRight w:val="0"/>
                                                          <w:marTop w:val="0"/>
                                                          <w:marBottom w:val="0"/>
                                                          <w:divBdr>
                                                            <w:top w:val="none" w:sz="0" w:space="0" w:color="auto"/>
                                                            <w:left w:val="none" w:sz="0" w:space="0" w:color="auto"/>
                                                            <w:bottom w:val="none" w:sz="0" w:space="0" w:color="auto"/>
                                                            <w:right w:val="none" w:sz="0" w:space="0" w:color="auto"/>
                                                          </w:divBdr>
                                                        </w:div>
                                                        <w:div w:id="6847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487">
                                                  <w:marLeft w:val="551"/>
                                                  <w:marRight w:val="0"/>
                                                  <w:marTop w:val="0"/>
                                                  <w:marBottom w:val="0"/>
                                                  <w:divBdr>
                                                    <w:top w:val="none" w:sz="0" w:space="0" w:color="auto"/>
                                                    <w:left w:val="none" w:sz="0" w:space="0" w:color="auto"/>
                                                    <w:bottom w:val="none" w:sz="0" w:space="0" w:color="auto"/>
                                                    <w:right w:val="none" w:sz="0" w:space="0" w:color="auto"/>
                                                  </w:divBdr>
                                                  <w:divsChild>
                                                    <w:div w:id="1838224707">
                                                      <w:marLeft w:val="0"/>
                                                      <w:marRight w:val="0"/>
                                                      <w:marTop w:val="0"/>
                                                      <w:marBottom w:val="0"/>
                                                      <w:divBdr>
                                                        <w:top w:val="none" w:sz="0" w:space="0" w:color="auto"/>
                                                        <w:left w:val="none" w:sz="0" w:space="0" w:color="auto"/>
                                                        <w:bottom w:val="none" w:sz="0" w:space="0" w:color="auto"/>
                                                        <w:right w:val="none" w:sz="0" w:space="0" w:color="auto"/>
                                                      </w:divBdr>
                                                      <w:divsChild>
                                                        <w:div w:id="642391038">
                                                          <w:marLeft w:val="0"/>
                                                          <w:marRight w:val="0"/>
                                                          <w:marTop w:val="0"/>
                                                          <w:marBottom w:val="0"/>
                                                          <w:divBdr>
                                                            <w:top w:val="none" w:sz="0" w:space="0" w:color="auto"/>
                                                            <w:left w:val="none" w:sz="0" w:space="0" w:color="auto"/>
                                                            <w:bottom w:val="none" w:sz="0" w:space="0" w:color="auto"/>
                                                            <w:right w:val="none" w:sz="0" w:space="0" w:color="auto"/>
                                                          </w:divBdr>
                                                          <w:divsChild>
                                                            <w:div w:id="1150369233">
                                                              <w:marLeft w:val="0"/>
                                                              <w:marRight w:val="0"/>
                                                              <w:marTop w:val="0"/>
                                                              <w:marBottom w:val="0"/>
                                                              <w:divBdr>
                                                                <w:top w:val="none" w:sz="0" w:space="0" w:color="auto"/>
                                                                <w:left w:val="none" w:sz="0" w:space="0" w:color="auto"/>
                                                                <w:bottom w:val="none" w:sz="0" w:space="0" w:color="auto"/>
                                                                <w:right w:val="none" w:sz="0" w:space="0" w:color="auto"/>
                                                              </w:divBdr>
                                                              <w:divsChild>
                                                                <w:div w:id="8257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056">
                                                          <w:marLeft w:val="0"/>
                                                          <w:marRight w:val="0"/>
                                                          <w:marTop w:val="0"/>
                                                          <w:marBottom w:val="0"/>
                                                          <w:divBdr>
                                                            <w:top w:val="none" w:sz="0" w:space="0" w:color="auto"/>
                                                            <w:left w:val="none" w:sz="0" w:space="0" w:color="auto"/>
                                                            <w:bottom w:val="none" w:sz="0" w:space="0" w:color="auto"/>
                                                            <w:right w:val="none" w:sz="0" w:space="0" w:color="auto"/>
                                                          </w:divBdr>
                                                          <w:divsChild>
                                                            <w:div w:id="902715851">
                                                              <w:marLeft w:val="0"/>
                                                              <w:marRight w:val="0"/>
                                                              <w:marTop w:val="0"/>
                                                              <w:marBottom w:val="0"/>
                                                              <w:divBdr>
                                                                <w:top w:val="none" w:sz="0" w:space="0" w:color="auto"/>
                                                                <w:left w:val="none" w:sz="0" w:space="0" w:color="auto"/>
                                                                <w:bottom w:val="none" w:sz="0" w:space="0" w:color="auto"/>
                                                                <w:right w:val="none" w:sz="0" w:space="0" w:color="auto"/>
                                                              </w:divBdr>
                                                              <w:divsChild>
                                                                <w:div w:id="5904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3981">
                                                          <w:marLeft w:val="451"/>
                                                          <w:marRight w:val="0"/>
                                                          <w:marTop w:val="0"/>
                                                          <w:marBottom w:val="0"/>
                                                          <w:divBdr>
                                                            <w:top w:val="none" w:sz="0" w:space="0" w:color="auto"/>
                                                            <w:left w:val="none" w:sz="0" w:space="0" w:color="auto"/>
                                                            <w:bottom w:val="none" w:sz="0" w:space="0" w:color="auto"/>
                                                            <w:right w:val="none" w:sz="0" w:space="0" w:color="auto"/>
                                                          </w:divBdr>
                                                          <w:divsChild>
                                                            <w:div w:id="93330443">
                                                              <w:marLeft w:val="0"/>
                                                              <w:marRight w:val="0"/>
                                                              <w:marTop w:val="0"/>
                                                              <w:marBottom w:val="0"/>
                                                              <w:divBdr>
                                                                <w:top w:val="none" w:sz="0" w:space="0" w:color="auto"/>
                                                                <w:left w:val="none" w:sz="0" w:space="0" w:color="auto"/>
                                                                <w:bottom w:val="none" w:sz="0" w:space="0" w:color="auto"/>
                                                                <w:right w:val="none" w:sz="0" w:space="0" w:color="auto"/>
                                                              </w:divBdr>
                                                              <w:divsChild>
                                                                <w:div w:id="16568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017">
                                                          <w:marLeft w:val="0"/>
                                                          <w:marRight w:val="0"/>
                                                          <w:marTop w:val="0"/>
                                                          <w:marBottom w:val="0"/>
                                                          <w:divBdr>
                                                            <w:top w:val="none" w:sz="0" w:space="0" w:color="auto"/>
                                                            <w:left w:val="none" w:sz="0" w:space="0" w:color="auto"/>
                                                            <w:bottom w:val="none" w:sz="0" w:space="0" w:color="auto"/>
                                                            <w:right w:val="none" w:sz="0" w:space="0" w:color="auto"/>
                                                          </w:divBdr>
                                                          <w:divsChild>
                                                            <w:div w:id="1969780724">
                                                              <w:marLeft w:val="0"/>
                                                              <w:marRight w:val="0"/>
                                                              <w:marTop w:val="0"/>
                                                              <w:marBottom w:val="0"/>
                                                              <w:divBdr>
                                                                <w:top w:val="none" w:sz="0" w:space="0" w:color="auto"/>
                                                                <w:left w:val="none" w:sz="0" w:space="0" w:color="auto"/>
                                                                <w:bottom w:val="none" w:sz="0" w:space="0" w:color="auto"/>
                                                                <w:right w:val="none" w:sz="0" w:space="0" w:color="auto"/>
                                                              </w:divBdr>
                                                              <w:divsChild>
                                                                <w:div w:id="978261707">
                                                                  <w:marLeft w:val="451"/>
                                                                  <w:marRight w:val="0"/>
                                                                  <w:marTop w:val="0"/>
                                                                  <w:marBottom w:val="0"/>
                                                                  <w:divBdr>
                                                                    <w:top w:val="none" w:sz="0" w:space="0" w:color="auto"/>
                                                                    <w:left w:val="none" w:sz="0" w:space="0" w:color="auto"/>
                                                                    <w:bottom w:val="none" w:sz="0" w:space="0" w:color="auto"/>
                                                                    <w:right w:val="none" w:sz="0" w:space="0" w:color="auto"/>
                                                                  </w:divBdr>
                                                                  <w:divsChild>
                                                                    <w:div w:id="241722360">
                                                                      <w:marLeft w:val="0"/>
                                                                      <w:marRight w:val="0"/>
                                                                      <w:marTop w:val="100"/>
                                                                      <w:marBottom w:val="0"/>
                                                                      <w:divBdr>
                                                                        <w:top w:val="none" w:sz="0" w:space="0" w:color="auto"/>
                                                                        <w:left w:val="none" w:sz="0" w:space="0" w:color="auto"/>
                                                                        <w:bottom w:val="none" w:sz="0" w:space="0" w:color="auto"/>
                                                                        <w:right w:val="none" w:sz="0" w:space="0" w:color="auto"/>
                                                                      </w:divBdr>
                                                                      <w:divsChild>
                                                                        <w:div w:id="818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687342">
                                          <w:marLeft w:val="0"/>
                                          <w:marRight w:val="0"/>
                                          <w:marTop w:val="0"/>
                                          <w:marBottom w:val="0"/>
                                          <w:divBdr>
                                            <w:top w:val="none" w:sz="0" w:space="0" w:color="auto"/>
                                            <w:left w:val="none" w:sz="0" w:space="0" w:color="auto"/>
                                            <w:bottom w:val="none" w:sz="0" w:space="0" w:color="auto"/>
                                            <w:right w:val="none" w:sz="0" w:space="0" w:color="auto"/>
                                          </w:divBdr>
                                          <w:divsChild>
                                            <w:div w:id="1691881619">
                                              <w:marLeft w:val="0"/>
                                              <w:marRight w:val="0"/>
                                              <w:marTop w:val="0"/>
                                              <w:marBottom w:val="0"/>
                                              <w:divBdr>
                                                <w:top w:val="none" w:sz="0" w:space="0" w:color="auto"/>
                                                <w:left w:val="none" w:sz="0" w:space="0" w:color="auto"/>
                                                <w:bottom w:val="none" w:sz="0" w:space="0" w:color="auto"/>
                                                <w:right w:val="none" w:sz="0" w:space="0" w:color="auto"/>
                                              </w:divBdr>
                                              <w:divsChild>
                                                <w:div w:id="11093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56">
                                          <w:marLeft w:val="0"/>
                                          <w:marRight w:val="0"/>
                                          <w:marTop w:val="0"/>
                                          <w:marBottom w:val="0"/>
                                          <w:divBdr>
                                            <w:top w:val="none" w:sz="0" w:space="0" w:color="auto"/>
                                            <w:left w:val="none" w:sz="0" w:space="0" w:color="auto"/>
                                            <w:bottom w:val="none" w:sz="0" w:space="0" w:color="auto"/>
                                            <w:right w:val="none" w:sz="0" w:space="0" w:color="auto"/>
                                          </w:divBdr>
                                          <w:divsChild>
                                            <w:div w:id="276957942">
                                              <w:marLeft w:val="0"/>
                                              <w:marRight w:val="0"/>
                                              <w:marTop w:val="0"/>
                                              <w:marBottom w:val="0"/>
                                              <w:divBdr>
                                                <w:top w:val="none" w:sz="0" w:space="0" w:color="auto"/>
                                                <w:left w:val="none" w:sz="0" w:space="0" w:color="auto"/>
                                                <w:bottom w:val="none" w:sz="0" w:space="0" w:color="auto"/>
                                                <w:right w:val="none" w:sz="0" w:space="0" w:color="auto"/>
                                              </w:divBdr>
                                              <w:divsChild>
                                                <w:div w:id="9310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1284">
                                          <w:marLeft w:val="551"/>
                                          <w:marRight w:val="0"/>
                                          <w:marTop w:val="0"/>
                                          <w:marBottom w:val="0"/>
                                          <w:divBdr>
                                            <w:top w:val="none" w:sz="0" w:space="0" w:color="auto"/>
                                            <w:left w:val="none" w:sz="0" w:space="0" w:color="auto"/>
                                            <w:bottom w:val="none" w:sz="0" w:space="0" w:color="auto"/>
                                            <w:right w:val="none" w:sz="0" w:space="0" w:color="auto"/>
                                          </w:divBdr>
                                          <w:divsChild>
                                            <w:div w:id="1219780351">
                                              <w:marLeft w:val="0"/>
                                              <w:marRight w:val="0"/>
                                              <w:marTop w:val="0"/>
                                              <w:marBottom w:val="0"/>
                                              <w:divBdr>
                                                <w:top w:val="none" w:sz="0" w:space="0" w:color="auto"/>
                                                <w:left w:val="none" w:sz="0" w:space="0" w:color="auto"/>
                                                <w:bottom w:val="none" w:sz="0" w:space="0" w:color="auto"/>
                                                <w:right w:val="none" w:sz="0" w:space="0" w:color="auto"/>
                                              </w:divBdr>
                                              <w:divsChild>
                                                <w:div w:id="3370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891">
                                          <w:marLeft w:val="0"/>
                                          <w:marRight w:val="0"/>
                                          <w:marTop w:val="0"/>
                                          <w:marBottom w:val="0"/>
                                          <w:divBdr>
                                            <w:top w:val="none" w:sz="0" w:space="0" w:color="auto"/>
                                            <w:left w:val="none" w:sz="0" w:space="0" w:color="auto"/>
                                            <w:bottom w:val="none" w:sz="0" w:space="0" w:color="auto"/>
                                            <w:right w:val="none" w:sz="0" w:space="0" w:color="auto"/>
                                          </w:divBdr>
                                          <w:divsChild>
                                            <w:div w:id="2072576319">
                                              <w:marLeft w:val="0"/>
                                              <w:marRight w:val="0"/>
                                              <w:marTop w:val="0"/>
                                              <w:marBottom w:val="0"/>
                                              <w:divBdr>
                                                <w:top w:val="none" w:sz="0" w:space="0" w:color="auto"/>
                                                <w:left w:val="none" w:sz="0" w:space="0" w:color="auto"/>
                                                <w:bottom w:val="none" w:sz="0" w:space="0" w:color="auto"/>
                                                <w:right w:val="none" w:sz="0" w:space="0" w:color="auto"/>
                                              </w:divBdr>
                                              <w:divsChild>
                                                <w:div w:id="1951082672">
                                                  <w:marLeft w:val="551"/>
                                                  <w:marRight w:val="0"/>
                                                  <w:marTop w:val="0"/>
                                                  <w:marBottom w:val="0"/>
                                                  <w:divBdr>
                                                    <w:top w:val="none" w:sz="0" w:space="0" w:color="auto"/>
                                                    <w:left w:val="none" w:sz="0" w:space="0" w:color="auto"/>
                                                    <w:bottom w:val="none" w:sz="0" w:space="0" w:color="auto"/>
                                                    <w:right w:val="none" w:sz="0" w:space="0" w:color="auto"/>
                                                  </w:divBdr>
                                                  <w:divsChild>
                                                    <w:div w:id="562182548">
                                                      <w:marLeft w:val="0"/>
                                                      <w:marRight w:val="0"/>
                                                      <w:marTop w:val="100"/>
                                                      <w:marBottom w:val="0"/>
                                                      <w:divBdr>
                                                        <w:top w:val="none" w:sz="0" w:space="0" w:color="auto"/>
                                                        <w:left w:val="none" w:sz="0" w:space="0" w:color="auto"/>
                                                        <w:bottom w:val="none" w:sz="0" w:space="0" w:color="auto"/>
                                                        <w:right w:val="none" w:sz="0" w:space="0" w:color="auto"/>
                                                      </w:divBdr>
                                                      <w:divsChild>
                                                        <w:div w:id="1174026965">
                                                          <w:marLeft w:val="0"/>
                                                          <w:marRight w:val="0"/>
                                                          <w:marTop w:val="0"/>
                                                          <w:marBottom w:val="0"/>
                                                          <w:divBdr>
                                                            <w:top w:val="none" w:sz="0" w:space="0" w:color="auto"/>
                                                            <w:left w:val="none" w:sz="0" w:space="0" w:color="auto"/>
                                                            <w:bottom w:val="none" w:sz="0" w:space="0" w:color="auto"/>
                                                            <w:right w:val="none" w:sz="0" w:space="0" w:color="auto"/>
                                                          </w:divBdr>
                                                        </w:div>
                                                        <w:div w:id="2436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2782">
                                                  <w:marLeft w:val="551"/>
                                                  <w:marRight w:val="0"/>
                                                  <w:marTop w:val="0"/>
                                                  <w:marBottom w:val="0"/>
                                                  <w:divBdr>
                                                    <w:top w:val="none" w:sz="0" w:space="0" w:color="auto"/>
                                                    <w:left w:val="none" w:sz="0" w:space="0" w:color="auto"/>
                                                    <w:bottom w:val="none" w:sz="0" w:space="0" w:color="auto"/>
                                                    <w:right w:val="none" w:sz="0" w:space="0" w:color="auto"/>
                                                  </w:divBdr>
                                                  <w:divsChild>
                                                    <w:div w:id="389112206">
                                                      <w:marLeft w:val="0"/>
                                                      <w:marRight w:val="0"/>
                                                      <w:marTop w:val="0"/>
                                                      <w:marBottom w:val="0"/>
                                                      <w:divBdr>
                                                        <w:top w:val="none" w:sz="0" w:space="0" w:color="auto"/>
                                                        <w:left w:val="none" w:sz="0" w:space="0" w:color="auto"/>
                                                        <w:bottom w:val="none" w:sz="0" w:space="0" w:color="auto"/>
                                                        <w:right w:val="none" w:sz="0" w:space="0" w:color="auto"/>
                                                      </w:divBdr>
                                                      <w:divsChild>
                                                        <w:div w:id="1773429537">
                                                          <w:marLeft w:val="0"/>
                                                          <w:marRight w:val="0"/>
                                                          <w:marTop w:val="0"/>
                                                          <w:marBottom w:val="0"/>
                                                          <w:divBdr>
                                                            <w:top w:val="none" w:sz="0" w:space="0" w:color="auto"/>
                                                            <w:left w:val="none" w:sz="0" w:space="0" w:color="auto"/>
                                                            <w:bottom w:val="none" w:sz="0" w:space="0" w:color="auto"/>
                                                            <w:right w:val="none" w:sz="0" w:space="0" w:color="auto"/>
                                                          </w:divBdr>
                                                          <w:divsChild>
                                                            <w:div w:id="1872647003">
                                                              <w:marLeft w:val="0"/>
                                                              <w:marRight w:val="0"/>
                                                              <w:marTop w:val="0"/>
                                                              <w:marBottom w:val="0"/>
                                                              <w:divBdr>
                                                                <w:top w:val="none" w:sz="0" w:space="0" w:color="auto"/>
                                                                <w:left w:val="none" w:sz="0" w:space="0" w:color="auto"/>
                                                                <w:bottom w:val="none" w:sz="0" w:space="0" w:color="auto"/>
                                                                <w:right w:val="none" w:sz="0" w:space="0" w:color="auto"/>
                                                              </w:divBdr>
                                                              <w:divsChild>
                                                                <w:div w:id="20156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695">
                                                          <w:marLeft w:val="0"/>
                                                          <w:marRight w:val="0"/>
                                                          <w:marTop w:val="0"/>
                                                          <w:marBottom w:val="0"/>
                                                          <w:divBdr>
                                                            <w:top w:val="none" w:sz="0" w:space="0" w:color="auto"/>
                                                            <w:left w:val="none" w:sz="0" w:space="0" w:color="auto"/>
                                                            <w:bottom w:val="none" w:sz="0" w:space="0" w:color="auto"/>
                                                            <w:right w:val="none" w:sz="0" w:space="0" w:color="auto"/>
                                                          </w:divBdr>
                                                          <w:divsChild>
                                                            <w:div w:id="683441263">
                                                              <w:marLeft w:val="0"/>
                                                              <w:marRight w:val="0"/>
                                                              <w:marTop w:val="0"/>
                                                              <w:marBottom w:val="0"/>
                                                              <w:divBdr>
                                                                <w:top w:val="none" w:sz="0" w:space="0" w:color="auto"/>
                                                                <w:left w:val="none" w:sz="0" w:space="0" w:color="auto"/>
                                                                <w:bottom w:val="none" w:sz="0" w:space="0" w:color="auto"/>
                                                                <w:right w:val="none" w:sz="0" w:space="0" w:color="auto"/>
                                                              </w:divBdr>
                                                              <w:divsChild>
                                                                <w:div w:id="9359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3202">
                                                          <w:marLeft w:val="451"/>
                                                          <w:marRight w:val="0"/>
                                                          <w:marTop w:val="0"/>
                                                          <w:marBottom w:val="0"/>
                                                          <w:divBdr>
                                                            <w:top w:val="none" w:sz="0" w:space="0" w:color="auto"/>
                                                            <w:left w:val="none" w:sz="0" w:space="0" w:color="auto"/>
                                                            <w:bottom w:val="none" w:sz="0" w:space="0" w:color="auto"/>
                                                            <w:right w:val="none" w:sz="0" w:space="0" w:color="auto"/>
                                                          </w:divBdr>
                                                          <w:divsChild>
                                                            <w:div w:id="51974285">
                                                              <w:marLeft w:val="0"/>
                                                              <w:marRight w:val="0"/>
                                                              <w:marTop w:val="0"/>
                                                              <w:marBottom w:val="0"/>
                                                              <w:divBdr>
                                                                <w:top w:val="none" w:sz="0" w:space="0" w:color="auto"/>
                                                                <w:left w:val="none" w:sz="0" w:space="0" w:color="auto"/>
                                                                <w:bottom w:val="none" w:sz="0" w:space="0" w:color="auto"/>
                                                                <w:right w:val="none" w:sz="0" w:space="0" w:color="auto"/>
                                                              </w:divBdr>
                                                              <w:divsChild>
                                                                <w:div w:id="17957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9058">
                                                          <w:marLeft w:val="0"/>
                                                          <w:marRight w:val="0"/>
                                                          <w:marTop w:val="0"/>
                                                          <w:marBottom w:val="0"/>
                                                          <w:divBdr>
                                                            <w:top w:val="none" w:sz="0" w:space="0" w:color="auto"/>
                                                            <w:left w:val="none" w:sz="0" w:space="0" w:color="auto"/>
                                                            <w:bottom w:val="none" w:sz="0" w:space="0" w:color="auto"/>
                                                            <w:right w:val="none" w:sz="0" w:space="0" w:color="auto"/>
                                                          </w:divBdr>
                                                          <w:divsChild>
                                                            <w:div w:id="1508180009">
                                                              <w:marLeft w:val="0"/>
                                                              <w:marRight w:val="0"/>
                                                              <w:marTop w:val="0"/>
                                                              <w:marBottom w:val="0"/>
                                                              <w:divBdr>
                                                                <w:top w:val="none" w:sz="0" w:space="0" w:color="auto"/>
                                                                <w:left w:val="none" w:sz="0" w:space="0" w:color="auto"/>
                                                                <w:bottom w:val="none" w:sz="0" w:space="0" w:color="auto"/>
                                                                <w:right w:val="none" w:sz="0" w:space="0" w:color="auto"/>
                                                              </w:divBdr>
                                                              <w:divsChild>
                                                                <w:div w:id="882136062">
                                                                  <w:marLeft w:val="451"/>
                                                                  <w:marRight w:val="0"/>
                                                                  <w:marTop w:val="0"/>
                                                                  <w:marBottom w:val="0"/>
                                                                  <w:divBdr>
                                                                    <w:top w:val="none" w:sz="0" w:space="0" w:color="auto"/>
                                                                    <w:left w:val="none" w:sz="0" w:space="0" w:color="auto"/>
                                                                    <w:bottom w:val="none" w:sz="0" w:space="0" w:color="auto"/>
                                                                    <w:right w:val="none" w:sz="0" w:space="0" w:color="auto"/>
                                                                  </w:divBdr>
                                                                  <w:divsChild>
                                                                    <w:div w:id="1857112894">
                                                                      <w:marLeft w:val="0"/>
                                                                      <w:marRight w:val="0"/>
                                                                      <w:marTop w:val="100"/>
                                                                      <w:marBottom w:val="0"/>
                                                                      <w:divBdr>
                                                                        <w:top w:val="none" w:sz="0" w:space="0" w:color="auto"/>
                                                                        <w:left w:val="none" w:sz="0" w:space="0" w:color="auto"/>
                                                                        <w:bottom w:val="none" w:sz="0" w:space="0" w:color="auto"/>
                                                                        <w:right w:val="none" w:sz="0" w:space="0" w:color="auto"/>
                                                                      </w:divBdr>
                                                                      <w:divsChild>
                                                                        <w:div w:id="7908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668">
                              <w:marLeft w:val="0"/>
                              <w:marRight w:val="0"/>
                              <w:marTop w:val="0"/>
                              <w:marBottom w:val="0"/>
                              <w:divBdr>
                                <w:top w:val="none" w:sz="0" w:space="0" w:color="auto"/>
                                <w:left w:val="none" w:sz="0" w:space="0" w:color="auto"/>
                                <w:bottom w:val="none" w:sz="0" w:space="0" w:color="auto"/>
                                <w:right w:val="none" w:sz="0" w:space="0" w:color="auto"/>
                              </w:divBdr>
                              <w:divsChild>
                                <w:div w:id="348602583">
                                  <w:marLeft w:val="0"/>
                                  <w:marRight w:val="0"/>
                                  <w:marTop w:val="0"/>
                                  <w:marBottom w:val="0"/>
                                  <w:divBdr>
                                    <w:top w:val="none" w:sz="0" w:space="0" w:color="auto"/>
                                    <w:left w:val="none" w:sz="0" w:space="0" w:color="auto"/>
                                    <w:bottom w:val="none" w:sz="0" w:space="0" w:color="auto"/>
                                    <w:right w:val="none" w:sz="0" w:space="0" w:color="auto"/>
                                  </w:divBdr>
                                </w:div>
                                <w:div w:id="610934161">
                                  <w:marLeft w:val="0"/>
                                  <w:marRight w:val="0"/>
                                  <w:marTop w:val="0"/>
                                  <w:marBottom w:val="0"/>
                                  <w:divBdr>
                                    <w:top w:val="none" w:sz="0" w:space="0" w:color="auto"/>
                                    <w:left w:val="none" w:sz="0" w:space="0" w:color="auto"/>
                                    <w:bottom w:val="none" w:sz="0" w:space="0" w:color="auto"/>
                                    <w:right w:val="none" w:sz="0" w:space="0" w:color="auto"/>
                                  </w:divBdr>
                                </w:div>
                              </w:divsChild>
                            </w:div>
                            <w:div w:id="283728635">
                              <w:marLeft w:val="100"/>
                              <w:marRight w:val="100"/>
                              <w:marTop w:val="0"/>
                              <w:marBottom w:val="0"/>
                              <w:divBdr>
                                <w:top w:val="none" w:sz="0" w:space="0" w:color="auto"/>
                                <w:left w:val="none" w:sz="0" w:space="0" w:color="auto"/>
                                <w:bottom w:val="none" w:sz="0" w:space="0" w:color="auto"/>
                                <w:right w:val="none" w:sz="0" w:space="0" w:color="auto"/>
                              </w:divBdr>
                              <w:divsChild>
                                <w:div w:id="1246111068">
                                  <w:marLeft w:val="0"/>
                                  <w:marRight w:val="0"/>
                                  <w:marTop w:val="0"/>
                                  <w:marBottom w:val="0"/>
                                  <w:divBdr>
                                    <w:top w:val="none" w:sz="0" w:space="0" w:color="auto"/>
                                    <w:left w:val="none" w:sz="0" w:space="0" w:color="auto"/>
                                    <w:bottom w:val="none" w:sz="0" w:space="0" w:color="auto"/>
                                    <w:right w:val="none" w:sz="0" w:space="0" w:color="auto"/>
                                  </w:divBdr>
                                </w:div>
                                <w:div w:id="1253004524">
                                  <w:marLeft w:val="0"/>
                                  <w:marRight w:val="0"/>
                                  <w:marTop w:val="0"/>
                                  <w:marBottom w:val="0"/>
                                  <w:divBdr>
                                    <w:top w:val="none" w:sz="0" w:space="0" w:color="auto"/>
                                    <w:left w:val="none" w:sz="0" w:space="0" w:color="auto"/>
                                    <w:bottom w:val="none" w:sz="0" w:space="0" w:color="auto"/>
                                    <w:right w:val="none" w:sz="0" w:space="0" w:color="auto"/>
                                  </w:divBdr>
                                  <w:divsChild>
                                    <w:div w:id="14836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705">
                              <w:marLeft w:val="100"/>
                              <w:marRight w:val="100"/>
                              <w:marTop w:val="0"/>
                              <w:marBottom w:val="0"/>
                              <w:divBdr>
                                <w:top w:val="none" w:sz="0" w:space="0" w:color="auto"/>
                                <w:left w:val="none" w:sz="0" w:space="0" w:color="auto"/>
                                <w:bottom w:val="none" w:sz="0" w:space="0" w:color="auto"/>
                                <w:right w:val="none" w:sz="0" w:space="0" w:color="auto"/>
                              </w:divBdr>
                              <w:divsChild>
                                <w:div w:id="1732194186">
                                  <w:marLeft w:val="0"/>
                                  <w:marRight w:val="0"/>
                                  <w:marTop w:val="0"/>
                                  <w:marBottom w:val="0"/>
                                  <w:divBdr>
                                    <w:top w:val="none" w:sz="0" w:space="0" w:color="auto"/>
                                    <w:left w:val="none" w:sz="0" w:space="0" w:color="auto"/>
                                    <w:bottom w:val="none" w:sz="0" w:space="0" w:color="auto"/>
                                    <w:right w:val="none" w:sz="0" w:space="0" w:color="auto"/>
                                  </w:divBdr>
                                </w:div>
                                <w:div w:id="939602642">
                                  <w:marLeft w:val="0"/>
                                  <w:marRight w:val="0"/>
                                  <w:marTop w:val="0"/>
                                  <w:marBottom w:val="0"/>
                                  <w:divBdr>
                                    <w:top w:val="none" w:sz="0" w:space="0" w:color="auto"/>
                                    <w:left w:val="none" w:sz="0" w:space="0" w:color="auto"/>
                                    <w:bottom w:val="none" w:sz="0" w:space="0" w:color="auto"/>
                                    <w:right w:val="none" w:sz="0" w:space="0" w:color="auto"/>
                                  </w:divBdr>
                                  <w:divsChild>
                                    <w:div w:id="15965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1423">
                              <w:marLeft w:val="100"/>
                              <w:marRight w:val="100"/>
                              <w:marTop w:val="0"/>
                              <w:marBottom w:val="0"/>
                              <w:divBdr>
                                <w:top w:val="none" w:sz="0" w:space="0" w:color="auto"/>
                                <w:left w:val="none" w:sz="0" w:space="0" w:color="auto"/>
                                <w:bottom w:val="none" w:sz="0" w:space="0" w:color="auto"/>
                                <w:right w:val="none" w:sz="0" w:space="0" w:color="auto"/>
                              </w:divBdr>
                              <w:divsChild>
                                <w:div w:id="2146894315">
                                  <w:marLeft w:val="0"/>
                                  <w:marRight w:val="0"/>
                                  <w:marTop w:val="0"/>
                                  <w:marBottom w:val="0"/>
                                  <w:divBdr>
                                    <w:top w:val="none" w:sz="0" w:space="0" w:color="auto"/>
                                    <w:left w:val="none" w:sz="0" w:space="0" w:color="auto"/>
                                    <w:bottom w:val="none" w:sz="0" w:space="0" w:color="auto"/>
                                    <w:right w:val="none" w:sz="0" w:space="0" w:color="auto"/>
                                  </w:divBdr>
                                </w:div>
                                <w:div w:id="491796838">
                                  <w:marLeft w:val="0"/>
                                  <w:marRight w:val="0"/>
                                  <w:marTop w:val="0"/>
                                  <w:marBottom w:val="0"/>
                                  <w:divBdr>
                                    <w:top w:val="none" w:sz="0" w:space="0" w:color="auto"/>
                                    <w:left w:val="none" w:sz="0" w:space="0" w:color="auto"/>
                                    <w:bottom w:val="none" w:sz="0" w:space="0" w:color="auto"/>
                                    <w:right w:val="none" w:sz="0" w:space="0" w:color="auto"/>
                                  </w:divBdr>
                                  <w:divsChild>
                                    <w:div w:id="6549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291">
                              <w:marLeft w:val="100"/>
                              <w:marRight w:val="100"/>
                              <w:marTop w:val="0"/>
                              <w:marBottom w:val="0"/>
                              <w:divBdr>
                                <w:top w:val="none" w:sz="0" w:space="0" w:color="auto"/>
                                <w:left w:val="none" w:sz="0" w:space="0" w:color="auto"/>
                                <w:bottom w:val="none" w:sz="0" w:space="0" w:color="auto"/>
                                <w:right w:val="none" w:sz="0" w:space="0" w:color="auto"/>
                              </w:divBdr>
                              <w:divsChild>
                                <w:div w:id="710419288">
                                  <w:marLeft w:val="0"/>
                                  <w:marRight w:val="0"/>
                                  <w:marTop w:val="0"/>
                                  <w:marBottom w:val="0"/>
                                  <w:divBdr>
                                    <w:top w:val="none" w:sz="0" w:space="0" w:color="auto"/>
                                    <w:left w:val="none" w:sz="0" w:space="0" w:color="auto"/>
                                    <w:bottom w:val="none" w:sz="0" w:space="0" w:color="auto"/>
                                    <w:right w:val="none" w:sz="0" w:space="0" w:color="auto"/>
                                  </w:divBdr>
                                </w:div>
                                <w:div w:id="1796294436">
                                  <w:marLeft w:val="0"/>
                                  <w:marRight w:val="0"/>
                                  <w:marTop w:val="0"/>
                                  <w:marBottom w:val="0"/>
                                  <w:divBdr>
                                    <w:top w:val="none" w:sz="0" w:space="0" w:color="auto"/>
                                    <w:left w:val="none" w:sz="0" w:space="0" w:color="auto"/>
                                    <w:bottom w:val="none" w:sz="0" w:space="0" w:color="auto"/>
                                    <w:right w:val="none" w:sz="0" w:space="0" w:color="auto"/>
                                  </w:divBdr>
                                  <w:divsChild>
                                    <w:div w:id="2001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74922">
                  <w:marLeft w:val="0"/>
                  <w:marRight w:val="0"/>
                  <w:marTop w:val="0"/>
                  <w:marBottom w:val="0"/>
                  <w:divBdr>
                    <w:top w:val="none" w:sz="0" w:space="0" w:color="auto"/>
                    <w:left w:val="none" w:sz="0" w:space="0" w:color="auto"/>
                    <w:bottom w:val="none" w:sz="0" w:space="0" w:color="auto"/>
                    <w:right w:val="none" w:sz="0" w:space="0" w:color="auto"/>
                  </w:divBdr>
                  <w:divsChild>
                    <w:div w:id="1387945446">
                      <w:marLeft w:val="0"/>
                      <w:marRight w:val="0"/>
                      <w:marTop w:val="0"/>
                      <w:marBottom w:val="0"/>
                      <w:divBdr>
                        <w:top w:val="none" w:sz="0" w:space="0" w:color="auto"/>
                        <w:left w:val="none" w:sz="0" w:space="0" w:color="auto"/>
                        <w:bottom w:val="none" w:sz="0" w:space="0" w:color="auto"/>
                        <w:right w:val="none" w:sz="0" w:space="0" w:color="auto"/>
                      </w:divBdr>
                      <w:divsChild>
                        <w:div w:id="734470655">
                          <w:marLeft w:val="0"/>
                          <w:marRight w:val="0"/>
                          <w:marTop w:val="0"/>
                          <w:marBottom w:val="0"/>
                          <w:divBdr>
                            <w:top w:val="none" w:sz="0" w:space="0" w:color="auto"/>
                            <w:left w:val="none" w:sz="0" w:space="0" w:color="auto"/>
                            <w:bottom w:val="none" w:sz="0" w:space="0" w:color="auto"/>
                            <w:right w:val="none" w:sz="0" w:space="0" w:color="auto"/>
                          </w:divBdr>
                          <w:divsChild>
                            <w:div w:id="591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0480">
      <w:bodyDiv w:val="1"/>
      <w:marLeft w:val="0"/>
      <w:marRight w:val="0"/>
      <w:marTop w:val="0"/>
      <w:marBottom w:val="0"/>
      <w:divBdr>
        <w:top w:val="none" w:sz="0" w:space="0" w:color="auto"/>
        <w:left w:val="none" w:sz="0" w:space="0" w:color="auto"/>
        <w:bottom w:val="none" w:sz="0" w:space="0" w:color="auto"/>
        <w:right w:val="none" w:sz="0" w:space="0" w:color="auto"/>
      </w:divBdr>
      <w:divsChild>
        <w:div w:id="708841561">
          <w:marLeft w:val="0"/>
          <w:marRight w:val="0"/>
          <w:marTop w:val="0"/>
          <w:marBottom w:val="0"/>
          <w:divBdr>
            <w:top w:val="none" w:sz="0" w:space="0" w:color="auto"/>
            <w:left w:val="none" w:sz="0" w:space="0" w:color="auto"/>
            <w:bottom w:val="none" w:sz="0" w:space="0" w:color="auto"/>
            <w:right w:val="none" w:sz="0" w:space="0" w:color="auto"/>
          </w:divBdr>
          <w:divsChild>
            <w:div w:id="1665859959">
              <w:marLeft w:val="0"/>
              <w:marRight w:val="0"/>
              <w:marTop w:val="0"/>
              <w:marBottom w:val="0"/>
              <w:divBdr>
                <w:top w:val="none" w:sz="0" w:space="0" w:color="auto"/>
                <w:left w:val="none" w:sz="0" w:space="0" w:color="auto"/>
                <w:bottom w:val="none" w:sz="0" w:space="0" w:color="auto"/>
                <w:right w:val="none" w:sz="0" w:space="0" w:color="auto"/>
              </w:divBdr>
              <w:divsChild>
                <w:div w:id="16593112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43908231">
          <w:marLeft w:val="0"/>
          <w:marRight w:val="0"/>
          <w:marTop w:val="0"/>
          <w:marBottom w:val="250"/>
          <w:divBdr>
            <w:top w:val="single" w:sz="4" w:space="0" w:color="027EA3"/>
            <w:left w:val="single" w:sz="4" w:space="0" w:color="027EA3"/>
            <w:bottom w:val="single" w:sz="4" w:space="0" w:color="027EA3"/>
            <w:right w:val="single" w:sz="4" w:space="0" w:color="027EA3"/>
          </w:divBdr>
          <w:divsChild>
            <w:div w:id="21786234">
              <w:marLeft w:val="0"/>
              <w:marRight w:val="0"/>
              <w:marTop w:val="0"/>
              <w:marBottom w:val="0"/>
              <w:divBdr>
                <w:top w:val="none" w:sz="0" w:space="0" w:color="auto"/>
                <w:left w:val="none" w:sz="0" w:space="0" w:color="auto"/>
                <w:bottom w:val="none" w:sz="0" w:space="0" w:color="auto"/>
                <w:right w:val="none" w:sz="0" w:space="0" w:color="auto"/>
              </w:divBdr>
              <w:divsChild>
                <w:div w:id="601034449">
                  <w:marLeft w:val="0"/>
                  <w:marRight w:val="0"/>
                  <w:marTop w:val="0"/>
                  <w:marBottom w:val="0"/>
                  <w:divBdr>
                    <w:top w:val="none" w:sz="0" w:space="0" w:color="auto"/>
                    <w:left w:val="none" w:sz="0" w:space="9" w:color="101010"/>
                    <w:bottom w:val="none" w:sz="0" w:space="0" w:color="101010"/>
                    <w:right w:val="none" w:sz="0" w:space="9" w:color="101010"/>
                  </w:divBdr>
                  <w:divsChild>
                    <w:div w:id="7051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00082">
          <w:marLeft w:val="0"/>
          <w:marRight w:val="0"/>
          <w:marTop w:val="0"/>
          <w:marBottom w:val="0"/>
          <w:divBdr>
            <w:top w:val="none" w:sz="0" w:space="0" w:color="auto"/>
            <w:left w:val="none" w:sz="0" w:space="0" w:color="auto"/>
            <w:bottom w:val="none" w:sz="0" w:space="0" w:color="auto"/>
            <w:right w:val="none" w:sz="0" w:space="0" w:color="auto"/>
          </w:divBdr>
          <w:divsChild>
            <w:div w:id="1201362005">
              <w:marLeft w:val="0"/>
              <w:marRight w:val="0"/>
              <w:marTop w:val="0"/>
              <w:marBottom w:val="0"/>
              <w:divBdr>
                <w:top w:val="none" w:sz="0" w:space="0" w:color="auto"/>
                <w:left w:val="none" w:sz="0" w:space="0" w:color="auto"/>
                <w:bottom w:val="none" w:sz="0" w:space="0" w:color="auto"/>
                <w:right w:val="none" w:sz="0" w:space="0" w:color="auto"/>
              </w:divBdr>
              <w:divsChild>
                <w:div w:id="326128347">
                  <w:marLeft w:val="0"/>
                  <w:marRight w:val="0"/>
                  <w:marTop w:val="0"/>
                  <w:marBottom w:val="0"/>
                  <w:divBdr>
                    <w:top w:val="none" w:sz="0" w:space="0" w:color="auto"/>
                    <w:left w:val="none" w:sz="0" w:space="0" w:color="auto"/>
                    <w:bottom w:val="none" w:sz="0" w:space="0" w:color="auto"/>
                    <w:right w:val="none" w:sz="0" w:space="0" w:color="auto"/>
                  </w:divBdr>
                  <w:divsChild>
                    <w:div w:id="1790516276">
                      <w:marLeft w:val="0"/>
                      <w:marRight w:val="0"/>
                      <w:marTop w:val="0"/>
                      <w:marBottom w:val="0"/>
                      <w:divBdr>
                        <w:top w:val="none" w:sz="0" w:space="0" w:color="auto"/>
                        <w:left w:val="none" w:sz="0" w:space="0" w:color="auto"/>
                        <w:bottom w:val="none" w:sz="0" w:space="0" w:color="auto"/>
                        <w:right w:val="none" w:sz="0" w:space="0" w:color="auto"/>
                      </w:divBdr>
                      <w:divsChild>
                        <w:div w:id="826477376">
                          <w:marLeft w:val="0"/>
                          <w:marRight w:val="0"/>
                          <w:marTop w:val="0"/>
                          <w:marBottom w:val="0"/>
                          <w:divBdr>
                            <w:top w:val="single" w:sz="4" w:space="0" w:color="A4D0E1"/>
                            <w:left w:val="single" w:sz="4" w:space="0" w:color="A4D0E1"/>
                            <w:bottom w:val="single" w:sz="4" w:space="0" w:color="A4D0E1"/>
                            <w:right w:val="single" w:sz="4" w:space="0" w:color="A4D0E1"/>
                          </w:divBdr>
                          <w:divsChild>
                            <w:div w:id="250705616">
                              <w:marLeft w:val="0"/>
                              <w:marRight w:val="0"/>
                              <w:marTop w:val="0"/>
                              <w:marBottom w:val="0"/>
                              <w:divBdr>
                                <w:top w:val="none" w:sz="0" w:space="0" w:color="auto"/>
                                <w:left w:val="none" w:sz="0" w:space="0" w:color="auto"/>
                                <w:bottom w:val="none" w:sz="0" w:space="0" w:color="auto"/>
                                <w:right w:val="none" w:sz="0" w:space="0" w:color="auto"/>
                              </w:divBdr>
                              <w:divsChild>
                                <w:div w:id="2085451011">
                                  <w:marLeft w:val="0"/>
                                  <w:marRight w:val="0"/>
                                  <w:marTop w:val="0"/>
                                  <w:marBottom w:val="0"/>
                                  <w:divBdr>
                                    <w:top w:val="none" w:sz="0" w:space="0" w:color="auto"/>
                                    <w:left w:val="none" w:sz="0" w:space="0" w:color="auto"/>
                                    <w:bottom w:val="single" w:sz="4" w:space="13" w:color="DCDCDC"/>
                                    <w:right w:val="none" w:sz="0" w:space="0" w:color="auto"/>
                                  </w:divBdr>
                                  <w:divsChild>
                                    <w:div w:id="2042700577">
                                      <w:marLeft w:val="0"/>
                                      <w:marRight w:val="0"/>
                                      <w:marTop w:val="0"/>
                                      <w:marBottom w:val="0"/>
                                      <w:divBdr>
                                        <w:top w:val="none" w:sz="0" w:space="0" w:color="auto"/>
                                        <w:left w:val="none" w:sz="0" w:space="0" w:color="auto"/>
                                        <w:bottom w:val="none" w:sz="0" w:space="0" w:color="auto"/>
                                        <w:right w:val="none" w:sz="0" w:space="0" w:color="auto"/>
                                      </w:divBdr>
                                      <w:divsChild>
                                        <w:div w:id="461387089">
                                          <w:marLeft w:val="0"/>
                                          <w:marRight w:val="0"/>
                                          <w:marTop w:val="0"/>
                                          <w:marBottom w:val="0"/>
                                          <w:divBdr>
                                            <w:top w:val="none" w:sz="0" w:space="0" w:color="auto"/>
                                            <w:left w:val="none" w:sz="0" w:space="0" w:color="auto"/>
                                            <w:bottom w:val="none" w:sz="0" w:space="0" w:color="auto"/>
                                            <w:right w:val="none" w:sz="0" w:space="0" w:color="auto"/>
                                          </w:divBdr>
                                        </w:div>
                                      </w:divsChild>
                                    </w:div>
                                    <w:div w:id="99029145">
                                      <w:marLeft w:val="0"/>
                                      <w:marRight w:val="0"/>
                                      <w:marTop w:val="0"/>
                                      <w:marBottom w:val="0"/>
                                      <w:divBdr>
                                        <w:top w:val="none" w:sz="0" w:space="0" w:color="auto"/>
                                        <w:left w:val="none" w:sz="0" w:space="0" w:color="auto"/>
                                        <w:bottom w:val="none" w:sz="0" w:space="0" w:color="auto"/>
                                        <w:right w:val="none" w:sz="0" w:space="0" w:color="auto"/>
                                      </w:divBdr>
                                      <w:divsChild>
                                        <w:div w:id="1104766089">
                                          <w:marLeft w:val="0"/>
                                          <w:marRight w:val="0"/>
                                          <w:marTop w:val="0"/>
                                          <w:marBottom w:val="0"/>
                                          <w:divBdr>
                                            <w:top w:val="none" w:sz="0" w:space="0" w:color="auto"/>
                                            <w:left w:val="none" w:sz="0" w:space="0" w:color="auto"/>
                                            <w:bottom w:val="none" w:sz="0" w:space="0" w:color="auto"/>
                                            <w:right w:val="none" w:sz="0" w:space="0" w:color="auto"/>
                                          </w:divBdr>
                                        </w:div>
                                        <w:div w:id="1257058477">
                                          <w:marLeft w:val="0"/>
                                          <w:marRight w:val="0"/>
                                          <w:marTop w:val="0"/>
                                          <w:marBottom w:val="0"/>
                                          <w:divBdr>
                                            <w:top w:val="none" w:sz="0" w:space="0" w:color="auto"/>
                                            <w:left w:val="none" w:sz="0" w:space="0" w:color="auto"/>
                                            <w:bottom w:val="none" w:sz="0" w:space="0" w:color="auto"/>
                                            <w:right w:val="none" w:sz="0" w:space="0" w:color="auto"/>
                                          </w:divBdr>
                                          <w:divsChild>
                                            <w:div w:id="131480747">
                                              <w:marLeft w:val="0"/>
                                              <w:marRight w:val="0"/>
                                              <w:marTop w:val="125"/>
                                              <w:marBottom w:val="125"/>
                                              <w:divBdr>
                                                <w:top w:val="none" w:sz="0" w:space="0" w:color="auto"/>
                                                <w:left w:val="none" w:sz="0" w:space="0" w:color="auto"/>
                                                <w:bottom w:val="none" w:sz="0" w:space="0" w:color="auto"/>
                                                <w:right w:val="none" w:sz="0" w:space="0" w:color="auto"/>
                                              </w:divBdr>
                                              <w:divsChild>
                                                <w:div w:id="2065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8271">
                                      <w:marLeft w:val="0"/>
                                      <w:marRight w:val="0"/>
                                      <w:marTop w:val="250"/>
                                      <w:marBottom w:val="0"/>
                                      <w:divBdr>
                                        <w:top w:val="none" w:sz="0" w:space="0" w:color="auto"/>
                                        <w:left w:val="none" w:sz="0" w:space="0" w:color="auto"/>
                                        <w:bottom w:val="none" w:sz="0" w:space="0" w:color="auto"/>
                                        <w:right w:val="none" w:sz="0" w:space="0" w:color="auto"/>
                                      </w:divBdr>
                                      <w:divsChild>
                                        <w:div w:id="1565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02519">
                          <w:marLeft w:val="0"/>
                          <w:marRight w:val="0"/>
                          <w:marTop w:val="0"/>
                          <w:marBottom w:val="250"/>
                          <w:divBdr>
                            <w:top w:val="single" w:sz="4" w:space="0" w:color="A4D0E1"/>
                            <w:left w:val="single" w:sz="4" w:space="0" w:color="A4D0E1"/>
                            <w:bottom w:val="single" w:sz="4" w:space="0" w:color="A4D0E1"/>
                            <w:right w:val="single" w:sz="4" w:space="0" w:color="A4D0E1"/>
                          </w:divBdr>
                        </w:div>
                        <w:div w:id="1535845428">
                          <w:marLeft w:val="0"/>
                          <w:marRight w:val="0"/>
                          <w:marTop w:val="0"/>
                          <w:marBottom w:val="250"/>
                          <w:divBdr>
                            <w:top w:val="single" w:sz="4" w:space="0" w:color="A4D0E1"/>
                            <w:left w:val="single" w:sz="4" w:space="0" w:color="A4D0E1"/>
                            <w:bottom w:val="single" w:sz="4" w:space="0" w:color="A4D0E1"/>
                            <w:right w:val="single" w:sz="4" w:space="0" w:color="A4D0E1"/>
                          </w:divBdr>
                          <w:divsChild>
                            <w:div w:id="660543625">
                              <w:marLeft w:val="0"/>
                              <w:marRight w:val="0"/>
                              <w:marTop w:val="0"/>
                              <w:marBottom w:val="0"/>
                              <w:divBdr>
                                <w:top w:val="none" w:sz="0" w:space="0" w:color="auto"/>
                                <w:left w:val="none" w:sz="0" w:space="0" w:color="auto"/>
                                <w:bottom w:val="none" w:sz="0" w:space="0" w:color="auto"/>
                                <w:right w:val="none" w:sz="0" w:space="0" w:color="auto"/>
                              </w:divBdr>
                              <w:divsChild>
                                <w:div w:id="313291747">
                                  <w:marLeft w:val="72"/>
                                  <w:marRight w:val="72"/>
                                  <w:marTop w:val="72"/>
                                  <w:marBottom w:val="72"/>
                                  <w:divBdr>
                                    <w:top w:val="none" w:sz="0" w:space="0" w:color="auto"/>
                                    <w:left w:val="none" w:sz="0" w:space="0" w:color="auto"/>
                                    <w:bottom w:val="none" w:sz="0" w:space="0" w:color="auto"/>
                                    <w:right w:val="none" w:sz="0" w:space="0" w:color="auto"/>
                                  </w:divBdr>
                                </w:div>
                                <w:div w:id="25908466">
                                  <w:marLeft w:val="72"/>
                                  <w:marRight w:val="72"/>
                                  <w:marTop w:val="72"/>
                                  <w:marBottom w:val="72"/>
                                  <w:divBdr>
                                    <w:top w:val="none" w:sz="0" w:space="0" w:color="auto"/>
                                    <w:left w:val="none" w:sz="0" w:space="0" w:color="auto"/>
                                    <w:bottom w:val="none" w:sz="0" w:space="0" w:color="auto"/>
                                    <w:right w:val="none" w:sz="0" w:space="0" w:color="auto"/>
                                  </w:divBdr>
                                </w:div>
                                <w:div w:id="1466653542">
                                  <w:marLeft w:val="72"/>
                                  <w:marRight w:val="72"/>
                                  <w:marTop w:val="72"/>
                                  <w:marBottom w:val="72"/>
                                  <w:divBdr>
                                    <w:top w:val="none" w:sz="0" w:space="0" w:color="auto"/>
                                    <w:left w:val="none" w:sz="0" w:space="0" w:color="auto"/>
                                    <w:bottom w:val="none" w:sz="0" w:space="0" w:color="auto"/>
                                    <w:right w:val="none" w:sz="0" w:space="0" w:color="auto"/>
                                  </w:divBdr>
                                </w:div>
                                <w:div w:id="133523540">
                                  <w:marLeft w:val="72"/>
                                  <w:marRight w:val="72"/>
                                  <w:marTop w:val="72"/>
                                  <w:marBottom w:val="72"/>
                                  <w:divBdr>
                                    <w:top w:val="none" w:sz="0" w:space="0" w:color="auto"/>
                                    <w:left w:val="none" w:sz="0" w:space="0" w:color="auto"/>
                                    <w:bottom w:val="none" w:sz="0" w:space="0" w:color="auto"/>
                                    <w:right w:val="none" w:sz="0" w:space="0" w:color="auto"/>
                                  </w:divBdr>
                                </w:div>
                                <w:div w:id="2034764605">
                                  <w:marLeft w:val="72"/>
                                  <w:marRight w:val="72"/>
                                  <w:marTop w:val="72"/>
                                  <w:marBottom w:val="72"/>
                                  <w:divBdr>
                                    <w:top w:val="none" w:sz="0" w:space="0" w:color="auto"/>
                                    <w:left w:val="none" w:sz="0" w:space="0" w:color="auto"/>
                                    <w:bottom w:val="none" w:sz="0" w:space="0" w:color="auto"/>
                                    <w:right w:val="none" w:sz="0" w:space="0" w:color="auto"/>
                                  </w:divBdr>
                                </w:div>
                              </w:divsChild>
                            </w:div>
                          </w:divsChild>
                        </w:div>
                        <w:div w:id="475799530">
                          <w:marLeft w:val="0"/>
                          <w:marRight w:val="0"/>
                          <w:marTop w:val="0"/>
                          <w:marBottom w:val="250"/>
                          <w:divBdr>
                            <w:top w:val="single" w:sz="4" w:space="0" w:color="A4D0E1"/>
                            <w:left w:val="single" w:sz="4" w:space="0" w:color="A4D0E1"/>
                            <w:bottom w:val="single" w:sz="4" w:space="0" w:color="A4D0E1"/>
                            <w:right w:val="single" w:sz="4" w:space="0" w:color="A4D0E1"/>
                          </w:divBdr>
                          <w:divsChild>
                            <w:div w:id="2042705848">
                              <w:marLeft w:val="0"/>
                              <w:marRight w:val="0"/>
                              <w:marTop w:val="0"/>
                              <w:marBottom w:val="0"/>
                              <w:divBdr>
                                <w:top w:val="none" w:sz="0" w:space="0" w:color="auto"/>
                                <w:left w:val="none" w:sz="0" w:space="0" w:color="auto"/>
                                <w:bottom w:val="none" w:sz="0" w:space="0" w:color="auto"/>
                                <w:right w:val="none" w:sz="0" w:space="0" w:color="auto"/>
                              </w:divBdr>
                              <w:divsChild>
                                <w:div w:id="1955400661">
                                  <w:marLeft w:val="72"/>
                                  <w:marRight w:val="72"/>
                                  <w:marTop w:val="72"/>
                                  <w:marBottom w:val="72"/>
                                  <w:divBdr>
                                    <w:top w:val="none" w:sz="0" w:space="0" w:color="auto"/>
                                    <w:left w:val="none" w:sz="0" w:space="0" w:color="auto"/>
                                    <w:bottom w:val="none" w:sz="0" w:space="0" w:color="auto"/>
                                    <w:right w:val="none" w:sz="0" w:space="0" w:color="auto"/>
                                  </w:divBdr>
                                </w:div>
                                <w:div w:id="1933930995">
                                  <w:marLeft w:val="72"/>
                                  <w:marRight w:val="72"/>
                                  <w:marTop w:val="72"/>
                                  <w:marBottom w:val="72"/>
                                  <w:divBdr>
                                    <w:top w:val="none" w:sz="0" w:space="0" w:color="auto"/>
                                    <w:left w:val="none" w:sz="0" w:space="0" w:color="auto"/>
                                    <w:bottom w:val="none" w:sz="0" w:space="0" w:color="auto"/>
                                    <w:right w:val="none" w:sz="0" w:space="0" w:color="auto"/>
                                  </w:divBdr>
                                </w:div>
                                <w:div w:id="763188794">
                                  <w:marLeft w:val="72"/>
                                  <w:marRight w:val="72"/>
                                  <w:marTop w:val="72"/>
                                  <w:marBottom w:val="72"/>
                                  <w:divBdr>
                                    <w:top w:val="none" w:sz="0" w:space="0" w:color="auto"/>
                                    <w:left w:val="none" w:sz="0" w:space="0" w:color="auto"/>
                                    <w:bottom w:val="none" w:sz="0" w:space="0" w:color="auto"/>
                                    <w:right w:val="none" w:sz="0" w:space="0" w:color="auto"/>
                                  </w:divBdr>
                                </w:div>
                                <w:div w:id="185020901">
                                  <w:marLeft w:val="72"/>
                                  <w:marRight w:val="72"/>
                                  <w:marTop w:val="72"/>
                                  <w:marBottom w:val="72"/>
                                  <w:divBdr>
                                    <w:top w:val="none" w:sz="0" w:space="0" w:color="auto"/>
                                    <w:left w:val="none" w:sz="0" w:space="0" w:color="auto"/>
                                    <w:bottom w:val="none" w:sz="0" w:space="0" w:color="auto"/>
                                    <w:right w:val="none" w:sz="0" w:space="0" w:color="auto"/>
                                  </w:divBdr>
                                </w:div>
                                <w:div w:id="830680167">
                                  <w:marLeft w:val="72"/>
                                  <w:marRight w:val="72"/>
                                  <w:marTop w:val="72"/>
                                  <w:marBottom w:val="72"/>
                                  <w:divBdr>
                                    <w:top w:val="none" w:sz="0" w:space="0" w:color="auto"/>
                                    <w:left w:val="none" w:sz="0" w:space="0" w:color="auto"/>
                                    <w:bottom w:val="none" w:sz="0" w:space="0" w:color="auto"/>
                                    <w:right w:val="none" w:sz="0" w:space="0" w:color="auto"/>
                                  </w:divBdr>
                                </w:div>
                              </w:divsChild>
                            </w:div>
                          </w:divsChild>
                        </w:div>
                      </w:divsChild>
                    </w:div>
                    <w:div w:id="236944326">
                      <w:marLeft w:val="0"/>
                      <w:marRight w:val="0"/>
                      <w:marTop w:val="0"/>
                      <w:marBottom w:val="0"/>
                      <w:divBdr>
                        <w:top w:val="none" w:sz="0" w:space="0" w:color="auto"/>
                        <w:left w:val="none" w:sz="0" w:space="0" w:color="auto"/>
                        <w:bottom w:val="none" w:sz="0" w:space="0" w:color="auto"/>
                        <w:right w:val="none" w:sz="0" w:space="0" w:color="auto"/>
                      </w:divBdr>
                      <w:divsChild>
                        <w:div w:id="2011330258">
                          <w:marLeft w:val="0"/>
                          <w:marRight w:val="0"/>
                          <w:marTop w:val="0"/>
                          <w:marBottom w:val="250"/>
                          <w:divBdr>
                            <w:top w:val="single" w:sz="4" w:space="0" w:color="A4D0E1"/>
                            <w:left w:val="single" w:sz="4" w:space="0" w:color="A4D0E1"/>
                            <w:bottom w:val="single" w:sz="4" w:space="0" w:color="A4D0E1"/>
                            <w:right w:val="single" w:sz="4" w:space="0" w:color="A4D0E1"/>
                          </w:divBdr>
                        </w:div>
                        <w:div w:id="2146925544">
                          <w:marLeft w:val="0"/>
                          <w:marRight w:val="0"/>
                          <w:marTop w:val="0"/>
                          <w:marBottom w:val="250"/>
                          <w:divBdr>
                            <w:top w:val="single" w:sz="4" w:space="0" w:color="A4D0E1"/>
                            <w:left w:val="single" w:sz="4" w:space="0" w:color="A4D0E1"/>
                            <w:bottom w:val="single" w:sz="4" w:space="0" w:color="A4D0E1"/>
                            <w:right w:val="single" w:sz="4" w:space="0" w:color="A4D0E1"/>
                          </w:divBdr>
                          <w:divsChild>
                            <w:div w:id="61758541">
                              <w:marLeft w:val="0"/>
                              <w:marRight w:val="0"/>
                              <w:marTop w:val="0"/>
                              <w:marBottom w:val="125"/>
                              <w:divBdr>
                                <w:top w:val="none" w:sz="0" w:space="0" w:color="auto"/>
                                <w:left w:val="none" w:sz="0" w:space="0" w:color="auto"/>
                                <w:bottom w:val="none" w:sz="0" w:space="0" w:color="auto"/>
                                <w:right w:val="none" w:sz="0" w:space="0" w:color="auto"/>
                              </w:divBdr>
                            </w:div>
                            <w:div w:id="1346057203">
                              <w:marLeft w:val="0"/>
                              <w:marRight w:val="0"/>
                              <w:marTop w:val="0"/>
                              <w:marBottom w:val="125"/>
                              <w:divBdr>
                                <w:top w:val="none" w:sz="0" w:space="0" w:color="auto"/>
                                <w:left w:val="none" w:sz="0" w:space="0" w:color="auto"/>
                                <w:bottom w:val="none" w:sz="0" w:space="0" w:color="auto"/>
                                <w:right w:val="none" w:sz="0" w:space="0" w:color="auto"/>
                              </w:divBdr>
                              <w:divsChild>
                                <w:div w:id="625741208">
                                  <w:marLeft w:val="0"/>
                                  <w:marRight w:val="0"/>
                                  <w:marTop w:val="0"/>
                                  <w:marBottom w:val="38"/>
                                  <w:divBdr>
                                    <w:top w:val="none" w:sz="0" w:space="0" w:color="auto"/>
                                    <w:left w:val="none" w:sz="0" w:space="0" w:color="auto"/>
                                    <w:bottom w:val="none" w:sz="0" w:space="0" w:color="auto"/>
                                    <w:right w:val="none" w:sz="0" w:space="0" w:color="auto"/>
                                  </w:divBdr>
                                </w:div>
                                <w:div w:id="441657222">
                                  <w:marLeft w:val="0"/>
                                  <w:marRight w:val="0"/>
                                  <w:marTop w:val="0"/>
                                  <w:marBottom w:val="38"/>
                                  <w:divBdr>
                                    <w:top w:val="none" w:sz="0" w:space="0" w:color="auto"/>
                                    <w:left w:val="none" w:sz="0" w:space="0" w:color="auto"/>
                                    <w:bottom w:val="none" w:sz="0" w:space="0" w:color="auto"/>
                                    <w:right w:val="none" w:sz="0" w:space="0" w:color="auto"/>
                                  </w:divBdr>
                                </w:div>
                                <w:div w:id="1377196551">
                                  <w:marLeft w:val="0"/>
                                  <w:marRight w:val="0"/>
                                  <w:marTop w:val="0"/>
                                  <w:marBottom w:val="38"/>
                                  <w:divBdr>
                                    <w:top w:val="none" w:sz="0" w:space="0" w:color="auto"/>
                                    <w:left w:val="none" w:sz="0" w:space="0" w:color="auto"/>
                                    <w:bottom w:val="none" w:sz="0" w:space="0" w:color="auto"/>
                                    <w:right w:val="none" w:sz="0" w:space="0" w:color="auto"/>
                                  </w:divBdr>
                                </w:div>
                                <w:div w:id="1838694678">
                                  <w:marLeft w:val="0"/>
                                  <w:marRight w:val="0"/>
                                  <w:marTop w:val="0"/>
                                  <w:marBottom w:val="38"/>
                                  <w:divBdr>
                                    <w:top w:val="none" w:sz="0" w:space="0" w:color="auto"/>
                                    <w:left w:val="none" w:sz="0" w:space="0" w:color="auto"/>
                                    <w:bottom w:val="none" w:sz="0" w:space="0" w:color="auto"/>
                                    <w:right w:val="none" w:sz="0" w:space="0" w:color="auto"/>
                                  </w:divBdr>
                                </w:div>
                                <w:div w:id="229194068">
                                  <w:marLeft w:val="0"/>
                                  <w:marRight w:val="0"/>
                                  <w:marTop w:val="0"/>
                                  <w:marBottom w:val="38"/>
                                  <w:divBdr>
                                    <w:top w:val="none" w:sz="0" w:space="0" w:color="auto"/>
                                    <w:left w:val="none" w:sz="0" w:space="0" w:color="auto"/>
                                    <w:bottom w:val="none" w:sz="0" w:space="0" w:color="auto"/>
                                    <w:right w:val="none" w:sz="0" w:space="0" w:color="auto"/>
                                  </w:divBdr>
                                </w:div>
                                <w:div w:id="1661423640">
                                  <w:marLeft w:val="0"/>
                                  <w:marRight w:val="0"/>
                                  <w:marTop w:val="0"/>
                                  <w:marBottom w:val="38"/>
                                  <w:divBdr>
                                    <w:top w:val="none" w:sz="0" w:space="0" w:color="auto"/>
                                    <w:left w:val="none" w:sz="0" w:space="0" w:color="auto"/>
                                    <w:bottom w:val="none" w:sz="0" w:space="0" w:color="auto"/>
                                    <w:right w:val="none" w:sz="0" w:space="0" w:color="auto"/>
                                  </w:divBdr>
                                </w:div>
                                <w:div w:id="1386369666">
                                  <w:marLeft w:val="0"/>
                                  <w:marRight w:val="0"/>
                                  <w:marTop w:val="0"/>
                                  <w:marBottom w:val="38"/>
                                  <w:divBdr>
                                    <w:top w:val="none" w:sz="0" w:space="0" w:color="auto"/>
                                    <w:left w:val="none" w:sz="0" w:space="0" w:color="auto"/>
                                    <w:bottom w:val="none" w:sz="0" w:space="0" w:color="auto"/>
                                    <w:right w:val="none" w:sz="0" w:space="0" w:color="auto"/>
                                  </w:divBdr>
                                </w:div>
                                <w:div w:id="1913659792">
                                  <w:marLeft w:val="0"/>
                                  <w:marRight w:val="0"/>
                                  <w:marTop w:val="0"/>
                                  <w:marBottom w:val="38"/>
                                  <w:divBdr>
                                    <w:top w:val="none" w:sz="0" w:space="0" w:color="auto"/>
                                    <w:left w:val="none" w:sz="0" w:space="0" w:color="auto"/>
                                    <w:bottom w:val="none" w:sz="0" w:space="0" w:color="auto"/>
                                    <w:right w:val="none" w:sz="0" w:space="0" w:color="auto"/>
                                  </w:divBdr>
                                </w:div>
                                <w:div w:id="387267489">
                                  <w:marLeft w:val="0"/>
                                  <w:marRight w:val="0"/>
                                  <w:marTop w:val="0"/>
                                  <w:marBottom w:val="38"/>
                                  <w:divBdr>
                                    <w:top w:val="none" w:sz="0" w:space="0" w:color="auto"/>
                                    <w:left w:val="none" w:sz="0" w:space="0" w:color="auto"/>
                                    <w:bottom w:val="none" w:sz="0" w:space="0" w:color="auto"/>
                                    <w:right w:val="none" w:sz="0" w:space="0" w:color="auto"/>
                                  </w:divBdr>
                                </w:div>
                                <w:div w:id="647979804">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574586565">
                          <w:marLeft w:val="0"/>
                          <w:marRight w:val="0"/>
                          <w:marTop w:val="0"/>
                          <w:marBottom w:val="250"/>
                          <w:divBdr>
                            <w:top w:val="single" w:sz="4" w:space="0" w:color="A4D0E1"/>
                            <w:left w:val="single" w:sz="4" w:space="0" w:color="A4D0E1"/>
                            <w:bottom w:val="single" w:sz="4" w:space="0" w:color="A4D0E1"/>
                            <w:right w:val="single" w:sz="4" w:space="0" w:color="A4D0E1"/>
                          </w:divBdr>
                          <w:divsChild>
                            <w:div w:id="577010670">
                              <w:marLeft w:val="0"/>
                              <w:marRight w:val="0"/>
                              <w:marTop w:val="0"/>
                              <w:marBottom w:val="125"/>
                              <w:divBdr>
                                <w:top w:val="none" w:sz="0" w:space="0" w:color="auto"/>
                                <w:left w:val="none" w:sz="0" w:space="0" w:color="auto"/>
                                <w:bottom w:val="none" w:sz="0" w:space="0" w:color="auto"/>
                                <w:right w:val="none" w:sz="0" w:space="0" w:color="auto"/>
                              </w:divBdr>
                            </w:div>
                            <w:div w:id="1870022301">
                              <w:marLeft w:val="0"/>
                              <w:marRight w:val="0"/>
                              <w:marTop w:val="0"/>
                              <w:marBottom w:val="125"/>
                              <w:divBdr>
                                <w:top w:val="none" w:sz="0" w:space="0" w:color="auto"/>
                                <w:left w:val="none" w:sz="0" w:space="0" w:color="auto"/>
                                <w:bottom w:val="none" w:sz="0" w:space="0" w:color="auto"/>
                                <w:right w:val="none" w:sz="0" w:space="0" w:color="auto"/>
                              </w:divBdr>
                              <w:divsChild>
                                <w:div w:id="227153967">
                                  <w:marLeft w:val="0"/>
                                  <w:marRight w:val="0"/>
                                  <w:marTop w:val="0"/>
                                  <w:marBottom w:val="38"/>
                                  <w:divBdr>
                                    <w:top w:val="none" w:sz="0" w:space="0" w:color="auto"/>
                                    <w:left w:val="none" w:sz="0" w:space="0" w:color="auto"/>
                                    <w:bottom w:val="none" w:sz="0" w:space="0" w:color="auto"/>
                                    <w:right w:val="none" w:sz="0" w:space="0" w:color="auto"/>
                                  </w:divBdr>
                                </w:div>
                                <w:div w:id="1448239731">
                                  <w:marLeft w:val="0"/>
                                  <w:marRight w:val="0"/>
                                  <w:marTop w:val="0"/>
                                  <w:marBottom w:val="38"/>
                                  <w:divBdr>
                                    <w:top w:val="none" w:sz="0" w:space="0" w:color="auto"/>
                                    <w:left w:val="none" w:sz="0" w:space="0" w:color="auto"/>
                                    <w:bottom w:val="none" w:sz="0" w:space="0" w:color="auto"/>
                                    <w:right w:val="none" w:sz="0" w:space="0" w:color="auto"/>
                                  </w:divBdr>
                                </w:div>
                                <w:div w:id="12339421">
                                  <w:marLeft w:val="0"/>
                                  <w:marRight w:val="0"/>
                                  <w:marTop w:val="0"/>
                                  <w:marBottom w:val="38"/>
                                  <w:divBdr>
                                    <w:top w:val="none" w:sz="0" w:space="0" w:color="auto"/>
                                    <w:left w:val="none" w:sz="0" w:space="0" w:color="auto"/>
                                    <w:bottom w:val="none" w:sz="0" w:space="0" w:color="auto"/>
                                    <w:right w:val="none" w:sz="0" w:space="0" w:color="auto"/>
                                  </w:divBdr>
                                </w:div>
                                <w:div w:id="1740252287">
                                  <w:marLeft w:val="0"/>
                                  <w:marRight w:val="0"/>
                                  <w:marTop w:val="0"/>
                                  <w:marBottom w:val="38"/>
                                  <w:divBdr>
                                    <w:top w:val="none" w:sz="0" w:space="0" w:color="auto"/>
                                    <w:left w:val="none" w:sz="0" w:space="0" w:color="auto"/>
                                    <w:bottom w:val="none" w:sz="0" w:space="0" w:color="auto"/>
                                    <w:right w:val="none" w:sz="0" w:space="0" w:color="auto"/>
                                  </w:divBdr>
                                </w:div>
                                <w:div w:id="749235694">
                                  <w:marLeft w:val="0"/>
                                  <w:marRight w:val="0"/>
                                  <w:marTop w:val="0"/>
                                  <w:marBottom w:val="38"/>
                                  <w:divBdr>
                                    <w:top w:val="none" w:sz="0" w:space="0" w:color="auto"/>
                                    <w:left w:val="none" w:sz="0" w:space="0" w:color="auto"/>
                                    <w:bottom w:val="none" w:sz="0" w:space="0" w:color="auto"/>
                                    <w:right w:val="none" w:sz="0" w:space="0" w:color="auto"/>
                                  </w:divBdr>
                                </w:div>
                                <w:div w:id="2076925779">
                                  <w:marLeft w:val="0"/>
                                  <w:marRight w:val="0"/>
                                  <w:marTop w:val="0"/>
                                  <w:marBottom w:val="38"/>
                                  <w:divBdr>
                                    <w:top w:val="none" w:sz="0" w:space="0" w:color="auto"/>
                                    <w:left w:val="none" w:sz="0" w:space="0" w:color="auto"/>
                                    <w:bottom w:val="none" w:sz="0" w:space="0" w:color="auto"/>
                                    <w:right w:val="none" w:sz="0" w:space="0" w:color="auto"/>
                                  </w:divBdr>
                                </w:div>
                                <w:div w:id="356657464">
                                  <w:marLeft w:val="0"/>
                                  <w:marRight w:val="0"/>
                                  <w:marTop w:val="0"/>
                                  <w:marBottom w:val="38"/>
                                  <w:divBdr>
                                    <w:top w:val="none" w:sz="0" w:space="0" w:color="auto"/>
                                    <w:left w:val="none" w:sz="0" w:space="0" w:color="auto"/>
                                    <w:bottom w:val="none" w:sz="0" w:space="0" w:color="auto"/>
                                    <w:right w:val="none" w:sz="0" w:space="0" w:color="auto"/>
                                  </w:divBdr>
                                </w:div>
                                <w:div w:id="1395856977">
                                  <w:marLeft w:val="0"/>
                                  <w:marRight w:val="0"/>
                                  <w:marTop w:val="0"/>
                                  <w:marBottom w:val="38"/>
                                  <w:divBdr>
                                    <w:top w:val="none" w:sz="0" w:space="0" w:color="auto"/>
                                    <w:left w:val="none" w:sz="0" w:space="0" w:color="auto"/>
                                    <w:bottom w:val="none" w:sz="0" w:space="0" w:color="auto"/>
                                    <w:right w:val="none" w:sz="0" w:space="0" w:color="auto"/>
                                  </w:divBdr>
                                </w:div>
                                <w:div w:id="722754340">
                                  <w:marLeft w:val="0"/>
                                  <w:marRight w:val="0"/>
                                  <w:marTop w:val="0"/>
                                  <w:marBottom w:val="38"/>
                                  <w:divBdr>
                                    <w:top w:val="none" w:sz="0" w:space="0" w:color="auto"/>
                                    <w:left w:val="none" w:sz="0" w:space="0" w:color="auto"/>
                                    <w:bottom w:val="none" w:sz="0" w:space="0" w:color="auto"/>
                                    <w:right w:val="none" w:sz="0" w:space="0" w:color="auto"/>
                                  </w:divBdr>
                                </w:div>
                                <w:div w:id="687679253">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888079320">
                          <w:marLeft w:val="0"/>
                          <w:marRight w:val="0"/>
                          <w:marTop w:val="0"/>
                          <w:marBottom w:val="250"/>
                          <w:divBdr>
                            <w:top w:val="single" w:sz="4" w:space="0" w:color="A4D0E1"/>
                            <w:left w:val="single" w:sz="4" w:space="0" w:color="A4D0E1"/>
                            <w:bottom w:val="single" w:sz="4" w:space="0" w:color="A4D0E1"/>
                            <w:right w:val="single" w:sz="4" w:space="0" w:color="A4D0E1"/>
                          </w:divBdr>
                          <w:divsChild>
                            <w:div w:id="1942567513">
                              <w:marLeft w:val="0"/>
                              <w:marRight w:val="0"/>
                              <w:marTop w:val="0"/>
                              <w:marBottom w:val="125"/>
                              <w:divBdr>
                                <w:top w:val="none" w:sz="0" w:space="0" w:color="auto"/>
                                <w:left w:val="none" w:sz="0" w:space="0" w:color="auto"/>
                                <w:bottom w:val="none" w:sz="0" w:space="0" w:color="auto"/>
                                <w:right w:val="none" w:sz="0" w:space="0" w:color="auto"/>
                              </w:divBdr>
                            </w:div>
                            <w:div w:id="846556966">
                              <w:marLeft w:val="0"/>
                              <w:marRight w:val="0"/>
                              <w:marTop w:val="0"/>
                              <w:marBottom w:val="125"/>
                              <w:divBdr>
                                <w:top w:val="none" w:sz="0" w:space="0" w:color="auto"/>
                                <w:left w:val="none" w:sz="0" w:space="0" w:color="auto"/>
                                <w:bottom w:val="none" w:sz="0" w:space="0" w:color="auto"/>
                                <w:right w:val="none" w:sz="0" w:space="0" w:color="auto"/>
                              </w:divBdr>
                              <w:divsChild>
                                <w:div w:id="1854106991">
                                  <w:marLeft w:val="0"/>
                                  <w:marRight w:val="0"/>
                                  <w:marTop w:val="0"/>
                                  <w:marBottom w:val="38"/>
                                  <w:divBdr>
                                    <w:top w:val="none" w:sz="0" w:space="0" w:color="auto"/>
                                    <w:left w:val="none" w:sz="0" w:space="0" w:color="auto"/>
                                    <w:bottom w:val="none" w:sz="0" w:space="0" w:color="auto"/>
                                    <w:right w:val="none" w:sz="0" w:space="0" w:color="auto"/>
                                  </w:divBdr>
                                </w:div>
                                <w:div w:id="1906380242">
                                  <w:marLeft w:val="0"/>
                                  <w:marRight w:val="0"/>
                                  <w:marTop w:val="0"/>
                                  <w:marBottom w:val="38"/>
                                  <w:divBdr>
                                    <w:top w:val="none" w:sz="0" w:space="0" w:color="auto"/>
                                    <w:left w:val="none" w:sz="0" w:space="0" w:color="auto"/>
                                    <w:bottom w:val="none" w:sz="0" w:space="0" w:color="auto"/>
                                    <w:right w:val="none" w:sz="0" w:space="0" w:color="auto"/>
                                  </w:divBdr>
                                </w:div>
                                <w:div w:id="1104957408">
                                  <w:marLeft w:val="0"/>
                                  <w:marRight w:val="0"/>
                                  <w:marTop w:val="0"/>
                                  <w:marBottom w:val="38"/>
                                  <w:divBdr>
                                    <w:top w:val="none" w:sz="0" w:space="0" w:color="auto"/>
                                    <w:left w:val="none" w:sz="0" w:space="0" w:color="auto"/>
                                    <w:bottom w:val="none" w:sz="0" w:space="0" w:color="auto"/>
                                    <w:right w:val="none" w:sz="0" w:space="0" w:color="auto"/>
                                  </w:divBdr>
                                </w:div>
                                <w:div w:id="1937444692">
                                  <w:marLeft w:val="0"/>
                                  <w:marRight w:val="0"/>
                                  <w:marTop w:val="0"/>
                                  <w:marBottom w:val="38"/>
                                  <w:divBdr>
                                    <w:top w:val="none" w:sz="0" w:space="0" w:color="auto"/>
                                    <w:left w:val="none" w:sz="0" w:space="0" w:color="auto"/>
                                    <w:bottom w:val="none" w:sz="0" w:space="0" w:color="auto"/>
                                    <w:right w:val="none" w:sz="0" w:space="0" w:color="auto"/>
                                  </w:divBdr>
                                </w:div>
                                <w:div w:id="476262518">
                                  <w:marLeft w:val="0"/>
                                  <w:marRight w:val="0"/>
                                  <w:marTop w:val="0"/>
                                  <w:marBottom w:val="38"/>
                                  <w:divBdr>
                                    <w:top w:val="none" w:sz="0" w:space="0" w:color="auto"/>
                                    <w:left w:val="none" w:sz="0" w:space="0" w:color="auto"/>
                                    <w:bottom w:val="none" w:sz="0" w:space="0" w:color="auto"/>
                                    <w:right w:val="none" w:sz="0" w:space="0" w:color="auto"/>
                                  </w:divBdr>
                                </w:div>
                                <w:div w:id="953755912">
                                  <w:marLeft w:val="0"/>
                                  <w:marRight w:val="0"/>
                                  <w:marTop w:val="0"/>
                                  <w:marBottom w:val="38"/>
                                  <w:divBdr>
                                    <w:top w:val="none" w:sz="0" w:space="0" w:color="auto"/>
                                    <w:left w:val="none" w:sz="0" w:space="0" w:color="auto"/>
                                    <w:bottom w:val="none" w:sz="0" w:space="0" w:color="auto"/>
                                    <w:right w:val="none" w:sz="0" w:space="0" w:color="auto"/>
                                  </w:divBdr>
                                </w:div>
                                <w:div w:id="902721555">
                                  <w:marLeft w:val="0"/>
                                  <w:marRight w:val="0"/>
                                  <w:marTop w:val="0"/>
                                  <w:marBottom w:val="38"/>
                                  <w:divBdr>
                                    <w:top w:val="none" w:sz="0" w:space="0" w:color="auto"/>
                                    <w:left w:val="none" w:sz="0" w:space="0" w:color="auto"/>
                                    <w:bottom w:val="none" w:sz="0" w:space="0" w:color="auto"/>
                                    <w:right w:val="none" w:sz="0" w:space="0" w:color="auto"/>
                                  </w:divBdr>
                                </w:div>
                                <w:div w:id="905185908">
                                  <w:marLeft w:val="0"/>
                                  <w:marRight w:val="0"/>
                                  <w:marTop w:val="0"/>
                                  <w:marBottom w:val="38"/>
                                  <w:divBdr>
                                    <w:top w:val="none" w:sz="0" w:space="0" w:color="auto"/>
                                    <w:left w:val="none" w:sz="0" w:space="0" w:color="auto"/>
                                    <w:bottom w:val="none" w:sz="0" w:space="0" w:color="auto"/>
                                    <w:right w:val="none" w:sz="0" w:space="0" w:color="auto"/>
                                  </w:divBdr>
                                </w:div>
                                <w:div w:id="2115859160">
                                  <w:marLeft w:val="0"/>
                                  <w:marRight w:val="0"/>
                                  <w:marTop w:val="0"/>
                                  <w:marBottom w:val="38"/>
                                  <w:divBdr>
                                    <w:top w:val="none" w:sz="0" w:space="0" w:color="auto"/>
                                    <w:left w:val="none" w:sz="0" w:space="0" w:color="auto"/>
                                    <w:bottom w:val="none" w:sz="0" w:space="0" w:color="auto"/>
                                    <w:right w:val="none" w:sz="0" w:space="0" w:color="auto"/>
                                  </w:divBdr>
                                </w:div>
                                <w:div w:id="1759788324">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70587507">
                          <w:marLeft w:val="0"/>
                          <w:marRight w:val="0"/>
                          <w:marTop w:val="0"/>
                          <w:marBottom w:val="250"/>
                          <w:divBdr>
                            <w:top w:val="single" w:sz="4" w:space="0" w:color="A4D0E1"/>
                            <w:left w:val="single" w:sz="4" w:space="0" w:color="A4D0E1"/>
                            <w:bottom w:val="single" w:sz="4" w:space="0" w:color="A4D0E1"/>
                            <w:right w:val="single" w:sz="4" w:space="0" w:color="A4D0E1"/>
                          </w:divBdr>
                        </w:div>
                      </w:divsChild>
                    </w:div>
                    <w:div w:id="1264068311">
                      <w:marLeft w:val="0"/>
                      <w:marRight w:val="0"/>
                      <w:marTop w:val="0"/>
                      <w:marBottom w:val="0"/>
                      <w:divBdr>
                        <w:top w:val="none" w:sz="0" w:space="0" w:color="auto"/>
                        <w:left w:val="none" w:sz="0" w:space="0" w:color="auto"/>
                        <w:bottom w:val="none" w:sz="0" w:space="0" w:color="auto"/>
                        <w:right w:val="none" w:sz="0" w:space="0" w:color="auto"/>
                      </w:divBdr>
                      <w:divsChild>
                        <w:div w:id="483591780">
                          <w:marLeft w:val="0"/>
                          <w:marRight w:val="0"/>
                          <w:marTop w:val="0"/>
                          <w:marBottom w:val="376"/>
                          <w:divBdr>
                            <w:top w:val="single" w:sz="4" w:space="13" w:color="A4D0E1"/>
                            <w:left w:val="single" w:sz="4" w:space="13" w:color="A4D0E1"/>
                            <w:bottom w:val="single" w:sz="12" w:space="13" w:color="139ACA"/>
                            <w:right w:val="single" w:sz="4" w:space="13" w:color="A4D0E1"/>
                          </w:divBdr>
                          <w:divsChild>
                            <w:div w:id="452990528">
                              <w:marLeft w:val="0"/>
                              <w:marRight w:val="0"/>
                              <w:marTop w:val="0"/>
                              <w:marBottom w:val="0"/>
                              <w:divBdr>
                                <w:top w:val="none" w:sz="0" w:space="0" w:color="auto"/>
                                <w:left w:val="none" w:sz="0" w:space="0" w:color="auto"/>
                                <w:bottom w:val="none" w:sz="0" w:space="0" w:color="auto"/>
                                <w:right w:val="none" w:sz="0" w:space="0" w:color="auto"/>
                              </w:divBdr>
                            </w:div>
                          </w:divsChild>
                        </w:div>
                        <w:div w:id="1499426201">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858690303">
                              <w:marLeft w:val="0"/>
                              <w:marRight w:val="0"/>
                              <w:marTop w:val="0"/>
                              <w:marBottom w:val="0"/>
                              <w:divBdr>
                                <w:top w:val="none" w:sz="0" w:space="0" w:color="auto"/>
                                <w:left w:val="none" w:sz="0" w:space="0" w:color="auto"/>
                                <w:bottom w:val="none" w:sz="0" w:space="0" w:color="auto"/>
                                <w:right w:val="none" w:sz="0" w:space="0" w:color="auto"/>
                              </w:divBdr>
                              <w:divsChild>
                                <w:div w:id="893586223">
                                  <w:marLeft w:val="0"/>
                                  <w:marRight w:val="0"/>
                                  <w:marTop w:val="0"/>
                                  <w:marBottom w:val="125"/>
                                  <w:divBdr>
                                    <w:top w:val="none" w:sz="0" w:space="0" w:color="auto"/>
                                    <w:left w:val="none" w:sz="0" w:space="0" w:color="auto"/>
                                    <w:bottom w:val="none" w:sz="0" w:space="0" w:color="auto"/>
                                    <w:right w:val="none" w:sz="0" w:space="0" w:color="auto"/>
                                  </w:divBdr>
                                </w:div>
                                <w:div w:id="487206968">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185561241">
                          <w:marLeft w:val="0"/>
                          <w:marRight w:val="0"/>
                          <w:marTop w:val="0"/>
                          <w:marBottom w:val="376"/>
                          <w:divBdr>
                            <w:top w:val="single" w:sz="4" w:space="13" w:color="A4D0E1"/>
                            <w:left w:val="single" w:sz="4" w:space="13" w:color="A4D0E1"/>
                            <w:bottom w:val="single" w:sz="12" w:space="13" w:color="139ACA"/>
                            <w:right w:val="single" w:sz="4" w:space="13" w:color="A4D0E1"/>
                          </w:divBdr>
                          <w:divsChild>
                            <w:div w:id="601644736">
                              <w:marLeft w:val="0"/>
                              <w:marRight w:val="0"/>
                              <w:marTop w:val="0"/>
                              <w:marBottom w:val="125"/>
                              <w:divBdr>
                                <w:top w:val="none" w:sz="0" w:space="0" w:color="auto"/>
                                <w:left w:val="none" w:sz="0" w:space="0" w:color="auto"/>
                                <w:bottom w:val="none" w:sz="0" w:space="0" w:color="auto"/>
                                <w:right w:val="none" w:sz="0" w:space="0" w:color="auto"/>
                              </w:divBdr>
                            </w:div>
                          </w:divsChild>
                        </w:div>
                        <w:div w:id="1833139065">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345090235">
                              <w:marLeft w:val="0"/>
                              <w:marRight w:val="0"/>
                              <w:marTop w:val="0"/>
                              <w:marBottom w:val="125"/>
                              <w:divBdr>
                                <w:top w:val="none" w:sz="0" w:space="0" w:color="auto"/>
                                <w:left w:val="none" w:sz="0" w:space="0" w:color="auto"/>
                                <w:bottom w:val="none" w:sz="0" w:space="0" w:color="auto"/>
                                <w:right w:val="none" w:sz="0" w:space="0" w:color="auto"/>
                              </w:divBdr>
                            </w:div>
                            <w:div w:id="663554752">
                              <w:marLeft w:val="0"/>
                              <w:marRight w:val="0"/>
                              <w:marTop w:val="0"/>
                              <w:marBottom w:val="0"/>
                              <w:divBdr>
                                <w:top w:val="none" w:sz="0" w:space="0" w:color="auto"/>
                                <w:left w:val="none" w:sz="0" w:space="0" w:color="auto"/>
                                <w:bottom w:val="none" w:sz="0" w:space="0" w:color="auto"/>
                                <w:right w:val="none" w:sz="0" w:space="0" w:color="auto"/>
                              </w:divBdr>
                            </w:div>
                          </w:divsChild>
                        </w:div>
                        <w:div w:id="340931466">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894344138">
                              <w:marLeft w:val="0"/>
                              <w:marRight w:val="0"/>
                              <w:marTop w:val="0"/>
                              <w:marBottom w:val="125"/>
                              <w:divBdr>
                                <w:top w:val="none" w:sz="0" w:space="0" w:color="auto"/>
                                <w:left w:val="none" w:sz="0" w:space="0" w:color="auto"/>
                                <w:bottom w:val="none" w:sz="0" w:space="0" w:color="auto"/>
                                <w:right w:val="none" w:sz="0" w:space="0" w:color="auto"/>
                              </w:divBdr>
                            </w:div>
                          </w:divsChild>
                        </w:div>
                        <w:div w:id="2016303839">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583947180">
                              <w:marLeft w:val="0"/>
                              <w:marRight w:val="0"/>
                              <w:marTop w:val="0"/>
                              <w:marBottom w:val="125"/>
                              <w:divBdr>
                                <w:top w:val="none" w:sz="0" w:space="0" w:color="auto"/>
                                <w:left w:val="none" w:sz="0" w:space="0" w:color="auto"/>
                                <w:bottom w:val="none" w:sz="0" w:space="0" w:color="auto"/>
                                <w:right w:val="none" w:sz="0" w:space="0" w:color="auto"/>
                              </w:divBdr>
                            </w:div>
                            <w:div w:id="1514957788">
                              <w:marLeft w:val="0"/>
                              <w:marRight w:val="0"/>
                              <w:marTop w:val="0"/>
                              <w:marBottom w:val="0"/>
                              <w:divBdr>
                                <w:top w:val="none" w:sz="0" w:space="0" w:color="auto"/>
                                <w:left w:val="none" w:sz="0" w:space="0" w:color="auto"/>
                                <w:bottom w:val="none" w:sz="0" w:space="0" w:color="auto"/>
                                <w:right w:val="none" w:sz="0" w:space="0" w:color="auto"/>
                              </w:divBdr>
                            </w:div>
                          </w:divsChild>
                        </w:div>
                        <w:div w:id="1820151494">
                          <w:marLeft w:val="0"/>
                          <w:marRight w:val="0"/>
                          <w:marTop w:val="0"/>
                          <w:marBottom w:val="376"/>
                          <w:divBdr>
                            <w:top w:val="single" w:sz="4" w:space="13" w:color="A4D0E1"/>
                            <w:left w:val="single" w:sz="4" w:space="13" w:color="A4D0E1"/>
                            <w:bottom w:val="single" w:sz="12" w:space="13" w:color="139ACA"/>
                            <w:right w:val="single" w:sz="4" w:space="13" w:color="A4D0E1"/>
                          </w:divBdr>
                          <w:divsChild>
                            <w:div w:id="932393472">
                              <w:marLeft w:val="0"/>
                              <w:marRight w:val="0"/>
                              <w:marTop w:val="0"/>
                              <w:marBottom w:val="125"/>
                              <w:divBdr>
                                <w:top w:val="none" w:sz="0" w:space="0" w:color="auto"/>
                                <w:left w:val="none" w:sz="0" w:space="0" w:color="auto"/>
                                <w:bottom w:val="none" w:sz="0" w:space="0" w:color="auto"/>
                                <w:right w:val="none" w:sz="0" w:space="0" w:color="auto"/>
                              </w:divBdr>
                            </w:div>
                            <w:div w:id="796752791">
                              <w:marLeft w:val="0"/>
                              <w:marRight w:val="0"/>
                              <w:marTop w:val="0"/>
                              <w:marBottom w:val="0"/>
                              <w:divBdr>
                                <w:top w:val="none" w:sz="0" w:space="0" w:color="auto"/>
                                <w:left w:val="none" w:sz="0" w:space="0" w:color="auto"/>
                                <w:bottom w:val="none" w:sz="0" w:space="0" w:color="auto"/>
                                <w:right w:val="none" w:sz="0" w:space="0" w:color="auto"/>
                              </w:divBdr>
                            </w:div>
                          </w:divsChild>
                        </w:div>
                        <w:div w:id="894581771">
                          <w:marLeft w:val="0"/>
                          <w:marRight w:val="0"/>
                          <w:marTop w:val="0"/>
                          <w:marBottom w:val="376"/>
                          <w:divBdr>
                            <w:top w:val="single" w:sz="4" w:space="13" w:color="A4D0E1"/>
                            <w:left w:val="single" w:sz="4" w:space="13" w:color="A4D0E1"/>
                            <w:bottom w:val="single" w:sz="12" w:space="13" w:color="139ACA"/>
                            <w:right w:val="single" w:sz="4" w:space="13" w:color="A4D0E1"/>
                          </w:divBdr>
                          <w:divsChild>
                            <w:div w:id="725297323">
                              <w:marLeft w:val="0"/>
                              <w:marRight w:val="0"/>
                              <w:marTop w:val="0"/>
                              <w:marBottom w:val="125"/>
                              <w:divBdr>
                                <w:top w:val="none" w:sz="0" w:space="0" w:color="auto"/>
                                <w:left w:val="none" w:sz="0" w:space="0" w:color="auto"/>
                                <w:bottom w:val="none" w:sz="0" w:space="0" w:color="auto"/>
                                <w:right w:val="none" w:sz="0" w:space="0" w:color="auto"/>
                              </w:divBdr>
                            </w:div>
                          </w:divsChild>
                        </w:div>
                        <w:div w:id="1377925441">
                          <w:marLeft w:val="0"/>
                          <w:marRight w:val="0"/>
                          <w:marTop w:val="0"/>
                          <w:marBottom w:val="376"/>
                          <w:divBdr>
                            <w:top w:val="single" w:sz="4" w:space="13" w:color="A4D0E1"/>
                            <w:left w:val="single" w:sz="4" w:space="13" w:color="A4D0E1"/>
                            <w:bottom w:val="single" w:sz="12" w:space="13" w:color="139ACA"/>
                            <w:right w:val="single" w:sz="4" w:space="13" w:color="A4D0E1"/>
                          </w:divBdr>
                          <w:divsChild>
                            <w:div w:id="375469536">
                              <w:marLeft w:val="0"/>
                              <w:marRight w:val="0"/>
                              <w:marTop w:val="0"/>
                              <w:marBottom w:val="125"/>
                              <w:divBdr>
                                <w:top w:val="none" w:sz="0" w:space="0" w:color="auto"/>
                                <w:left w:val="none" w:sz="0" w:space="0" w:color="auto"/>
                                <w:bottom w:val="none" w:sz="0" w:space="0" w:color="auto"/>
                                <w:right w:val="none" w:sz="0" w:space="0" w:color="auto"/>
                              </w:divBdr>
                            </w:div>
                            <w:div w:id="2063404719">
                              <w:marLeft w:val="0"/>
                              <w:marRight w:val="0"/>
                              <w:marTop w:val="0"/>
                              <w:marBottom w:val="0"/>
                              <w:divBdr>
                                <w:top w:val="none" w:sz="0" w:space="0" w:color="auto"/>
                                <w:left w:val="none" w:sz="0" w:space="0" w:color="auto"/>
                                <w:bottom w:val="none" w:sz="0" w:space="0" w:color="auto"/>
                                <w:right w:val="none" w:sz="0" w:space="0" w:color="auto"/>
                              </w:divBdr>
                              <w:divsChild>
                                <w:div w:id="2047410435">
                                  <w:marLeft w:val="0"/>
                                  <w:marRight w:val="0"/>
                                  <w:marTop w:val="0"/>
                                  <w:marBottom w:val="0"/>
                                  <w:divBdr>
                                    <w:top w:val="none" w:sz="0" w:space="0" w:color="auto"/>
                                    <w:left w:val="none" w:sz="0" w:space="0" w:color="auto"/>
                                    <w:bottom w:val="none" w:sz="0" w:space="0" w:color="auto"/>
                                    <w:right w:val="none" w:sz="0" w:space="0" w:color="auto"/>
                                  </w:divBdr>
                                </w:div>
                                <w:div w:id="1288704879">
                                  <w:marLeft w:val="0"/>
                                  <w:marRight w:val="0"/>
                                  <w:marTop w:val="0"/>
                                  <w:marBottom w:val="0"/>
                                  <w:divBdr>
                                    <w:top w:val="none" w:sz="0" w:space="0" w:color="auto"/>
                                    <w:left w:val="none" w:sz="0" w:space="0" w:color="auto"/>
                                    <w:bottom w:val="none" w:sz="0" w:space="0" w:color="auto"/>
                                    <w:right w:val="none" w:sz="0" w:space="0" w:color="auto"/>
                                  </w:divBdr>
                                </w:div>
                                <w:div w:id="316812438">
                                  <w:marLeft w:val="0"/>
                                  <w:marRight w:val="0"/>
                                  <w:marTop w:val="0"/>
                                  <w:marBottom w:val="0"/>
                                  <w:divBdr>
                                    <w:top w:val="none" w:sz="0" w:space="0" w:color="auto"/>
                                    <w:left w:val="none" w:sz="0" w:space="0" w:color="auto"/>
                                    <w:bottom w:val="none" w:sz="0" w:space="0" w:color="auto"/>
                                    <w:right w:val="none" w:sz="0" w:space="0" w:color="auto"/>
                                  </w:divBdr>
                                </w:div>
                                <w:div w:id="217592290">
                                  <w:marLeft w:val="0"/>
                                  <w:marRight w:val="0"/>
                                  <w:marTop w:val="0"/>
                                  <w:marBottom w:val="0"/>
                                  <w:divBdr>
                                    <w:top w:val="none" w:sz="0" w:space="0" w:color="auto"/>
                                    <w:left w:val="none" w:sz="0" w:space="0" w:color="auto"/>
                                    <w:bottom w:val="none" w:sz="0" w:space="0" w:color="auto"/>
                                    <w:right w:val="none" w:sz="0" w:space="0" w:color="auto"/>
                                  </w:divBdr>
                                </w:div>
                                <w:div w:id="1096708656">
                                  <w:marLeft w:val="0"/>
                                  <w:marRight w:val="0"/>
                                  <w:marTop w:val="0"/>
                                  <w:marBottom w:val="0"/>
                                  <w:divBdr>
                                    <w:top w:val="none" w:sz="0" w:space="0" w:color="auto"/>
                                    <w:left w:val="none" w:sz="0" w:space="0" w:color="auto"/>
                                    <w:bottom w:val="none" w:sz="0" w:space="0" w:color="auto"/>
                                    <w:right w:val="none" w:sz="0" w:space="0" w:color="auto"/>
                                  </w:divBdr>
                                </w:div>
                                <w:div w:id="890308644">
                                  <w:marLeft w:val="0"/>
                                  <w:marRight w:val="0"/>
                                  <w:marTop w:val="0"/>
                                  <w:marBottom w:val="0"/>
                                  <w:divBdr>
                                    <w:top w:val="none" w:sz="0" w:space="0" w:color="auto"/>
                                    <w:left w:val="none" w:sz="0" w:space="0" w:color="auto"/>
                                    <w:bottom w:val="none" w:sz="0" w:space="0" w:color="auto"/>
                                    <w:right w:val="none" w:sz="0" w:space="0" w:color="auto"/>
                                  </w:divBdr>
                                </w:div>
                                <w:div w:id="1627465409">
                                  <w:marLeft w:val="0"/>
                                  <w:marRight w:val="0"/>
                                  <w:marTop w:val="0"/>
                                  <w:marBottom w:val="0"/>
                                  <w:divBdr>
                                    <w:top w:val="none" w:sz="0" w:space="0" w:color="auto"/>
                                    <w:left w:val="none" w:sz="0" w:space="0" w:color="auto"/>
                                    <w:bottom w:val="none" w:sz="0" w:space="0" w:color="auto"/>
                                    <w:right w:val="none" w:sz="0" w:space="0" w:color="auto"/>
                                  </w:divBdr>
                                </w:div>
                                <w:div w:id="1517844833">
                                  <w:marLeft w:val="0"/>
                                  <w:marRight w:val="0"/>
                                  <w:marTop w:val="0"/>
                                  <w:marBottom w:val="0"/>
                                  <w:divBdr>
                                    <w:top w:val="none" w:sz="0" w:space="0" w:color="auto"/>
                                    <w:left w:val="none" w:sz="0" w:space="0" w:color="auto"/>
                                    <w:bottom w:val="none" w:sz="0" w:space="0" w:color="auto"/>
                                    <w:right w:val="none" w:sz="0" w:space="0" w:color="auto"/>
                                  </w:divBdr>
                                </w:div>
                                <w:div w:id="677579002">
                                  <w:marLeft w:val="0"/>
                                  <w:marRight w:val="0"/>
                                  <w:marTop w:val="0"/>
                                  <w:marBottom w:val="0"/>
                                  <w:divBdr>
                                    <w:top w:val="none" w:sz="0" w:space="0" w:color="auto"/>
                                    <w:left w:val="none" w:sz="0" w:space="0" w:color="auto"/>
                                    <w:bottom w:val="none" w:sz="0" w:space="0" w:color="auto"/>
                                    <w:right w:val="none" w:sz="0" w:space="0" w:color="auto"/>
                                  </w:divBdr>
                                </w:div>
                                <w:div w:id="1754011265">
                                  <w:marLeft w:val="0"/>
                                  <w:marRight w:val="0"/>
                                  <w:marTop w:val="0"/>
                                  <w:marBottom w:val="0"/>
                                  <w:divBdr>
                                    <w:top w:val="none" w:sz="0" w:space="0" w:color="auto"/>
                                    <w:left w:val="none" w:sz="0" w:space="0" w:color="auto"/>
                                    <w:bottom w:val="none" w:sz="0" w:space="0" w:color="auto"/>
                                    <w:right w:val="none" w:sz="0" w:space="0" w:color="auto"/>
                                  </w:divBdr>
                                </w:div>
                                <w:div w:id="1831678639">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452699246">
                                  <w:marLeft w:val="0"/>
                                  <w:marRight w:val="0"/>
                                  <w:marTop w:val="0"/>
                                  <w:marBottom w:val="0"/>
                                  <w:divBdr>
                                    <w:top w:val="none" w:sz="0" w:space="0" w:color="auto"/>
                                    <w:left w:val="none" w:sz="0" w:space="0" w:color="auto"/>
                                    <w:bottom w:val="none" w:sz="0" w:space="0" w:color="auto"/>
                                    <w:right w:val="none" w:sz="0" w:space="0" w:color="auto"/>
                                  </w:divBdr>
                                </w:div>
                                <w:div w:id="458376409">
                                  <w:marLeft w:val="0"/>
                                  <w:marRight w:val="0"/>
                                  <w:marTop w:val="0"/>
                                  <w:marBottom w:val="0"/>
                                  <w:divBdr>
                                    <w:top w:val="none" w:sz="0" w:space="0" w:color="auto"/>
                                    <w:left w:val="none" w:sz="0" w:space="0" w:color="auto"/>
                                    <w:bottom w:val="none" w:sz="0" w:space="0" w:color="auto"/>
                                    <w:right w:val="none" w:sz="0" w:space="0" w:color="auto"/>
                                  </w:divBdr>
                                </w:div>
                                <w:div w:id="11835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316">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811432949">
                              <w:marLeft w:val="0"/>
                              <w:marRight w:val="0"/>
                              <w:marTop w:val="0"/>
                              <w:marBottom w:val="125"/>
                              <w:divBdr>
                                <w:top w:val="none" w:sz="0" w:space="0" w:color="auto"/>
                                <w:left w:val="none" w:sz="0" w:space="0" w:color="auto"/>
                                <w:bottom w:val="none" w:sz="0" w:space="0" w:color="auto"/>
                                <w:right w:val="none" w:sz="0" w:space="0" w:color="auto"/>
                              </w:divBdr>
                            </w:div>
                            <w:div w:id="1985306207">
                              <w:marLeft w:val="0"/>
                              <w:marRight w:val="0"/>
                              <w:marTop w:val="0"/>
                              <w:marBottom w:val="0"/>
                              <w:divBdr>
                                <w:top w:val="none" w:sz="0" w:space="0" w:color="auto"/>
                                <w:left w:val="none" w:sz="0" w:space="0" w:color="auto"/>
                                <w:bottom w:val="none" w:sz="0" w:space="0" w:color="auto"/>
                                <w:right w:val="none" w:sz="0" w:space="0" w:color="auto"/>
                              </w:divBdr>
                            </w:div>
                          </w:divsChild>
                        </w:div>
                        <w:div w:id="921722742">
                          <w:marLeft w:val="0"/>
                          <w:marRight w:val="0"/>
                          <w:marTop w:val="0"/>
                          <w:marBottom w:val="376"/>
                          <w:divBdr>
                            <w:top w:val="single" w:sz="4" w:space="13" w:color="A4D0E1"/>
                            <w:left w:val="single" w:sz="4" w:space="13" w:color="A4D0E1"/>
                            <w:bottom w:val="single" w:sz="12" w:space="13" w:color="139ACA"/>
                            <w:right w:val="single" w:sz="4" w:space="13" w:color="A4D0E1"/>
                          </w:divBdr>
                          <w:divsChild>
                            <w:div w:id="2007512901">
                              <w:marLeft w:val="0"/>
                              <w:marRight w:val="0"/>
                              <w:marTop w:val="0"/>
                              <w:marBottom w:val="125"/>
                              <w:divBdr>
                                <w:top w:val="none" w:sz="0" w:space="0" w:color="auto"/>
                                <w:left w:val="none" w:sz="0" w:space="0" w:color="auto"/>
                                <w:bottom w:val="none" w:sz="0" w:space="0" w:color="auto"/>
                                <w:right w:val="none" w:sz="0" w:space="0" w:color="auto"/>
                              </w:divBdr>
                            </w:div>
                            <w:div w:id="895239144">
                              <w:marLeft w:val="0"/>
                              <w:marRight w:val="0"/>
                              <w:marTop w:val="0"/>
                              <w:marBottom w:val="0"/>
                              <w:divBdr>
                                <w:top w:val="none" w:sz="0" w:space="0" w:color="auto"/>
                                <w:left w:val="none" w:sz="0" w:space="0" w:color="auto"/>
                                <w:bottom w:val="none" w:sz="0" w:space="0" w:color="auto"/>
                                <w:right w:val="none" w:sz="0" w:space="0" w:color="auto"/>
                              </w:divBdr>
                              <w:divsChild>
                                <w:div w:id="1845509425">
                                  <w:marLeft w:val="0"/>
                                  <w:marRight w:val="0"/>
                                  <w:marTop w:val="0"/>
                                  <w:marBottom w:val="0"/>
                                  <w:divBdr>
                                    <w:top w:val="none" w:sz="0" w:space="0" w:color="auto"/>
                                    <w:left w:val="none" w:sz="0" w:space="0" w:color="auto"/>
                                    <w:bottom w:val="none" w:sz="0" w:space="0" w:color="auto"/>
                                    <w:right w:val="none" w:sz="0" w:space="0" w:color="auto"/>
                                  </w:divBdr>
                                </w:div>
                                <w:div w:id="1790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84264">
          <w:marLeft w:val="0"/>
          <w:marRight w:val="0"/>
          <w:marTop w:val="0"/>
          <w:marBottom w:val="0"/>
          <w:divBdr>
            <w:top w:val="none" w:sz="0" w:space="0" w:color="auto"/>
            <w:left w:val="none" w:sz="0" w:space="0" w:color="auto"/>
            <w:bottom w:val="none" w:sz="0" w:space="0" w:color="auto"/>
            <w:right w:val="none" w:sz="0" w:space="0" w:color="auto"/>
          </w:divBdr>
          <w:divsChild>
            <w:div w:id="1985960405">
              <w:marLeft w:val="0"/>
              <w:marRight w:val="0"/>
              <w:marTop w:val="0"/>
              <w:marBottom w:val="0"/>
              <w:divBdr>
                <w:top w:val="none" w:sz="0" w:space="0" w:color="auto"/>
                <w:left w:val="none" w:sz="0" w:space="0" w:color="auto"/>
                <w:bottom w:val="none" w:sz="0" w:space="0" w:color="auto"/>
                <w:right w:val="none" w:sz="0" w:space="0" w:color="auto"/>
              </w:divBdr>
              <w:divsChild>
                <w:div w:id="8140830">
                  <w:marLeft w:val="0"/>
                  <w:marRight w:val="0"/>
                  <w:marTop w:val="0"/>
                  <w:marBottom w:val="0"/>
                  <w:divBdr>
                    <w:top w:val="none" w:sz="0" w:space="0" w:color="auto"/>
                    <w:left w:val="none" w:sz="0" w:space="0" w:color="auto"/>
                    <w:bottom w:val="single" w:sz="4" w:space="0" w:color="345964"/>
                    <w:right w:val="none" w:sz="0" w:space="0" w:color="auto"/>
                  </w:divBdr>
                  <w:divsChild>
                    <w:div w:id="1065879845">
                      <w:marLeft w:val="0"/>
                      <w:marRight w:val="0"/>
                      <w:marTop w:val="0"/>
                      <w:marBottom w:val="0"/>
                      <w:divBdr>
                        <w:top w:val="none" w:sz="0" w:space="0" w:color="auto"/>
                        <w:left w:val="none" w:sz="0" w:space="0" w:color="auto"/>
                        <w:bottom w:val="none" w:sz="0" w:space="0" w:color="auto"/>
                        <w:right w:val="none" w:sz="0" w:space="0" w:color="auto"/>
                      </w:divBdr>
                    </w:div>
                    <w:div w:id="12502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7409">
      <w:bodyDiv w:val="1"/>
      <w:marLeft w:val="0"/>
      <w:marRight w:val="0"/>
      <w:marTop w:val="0"/>
      <w:marBottom w:val="0"/>
      <w:divBdr>
        <w:top w:val="none" w:sz="0" w:space="0" w:color="auto"/>
        <w:left w:val="none" w:sz="0" w:space="0" w:color="auto"/>
        <w:bottom w:val="none" w:sz="0" w:space="0" w:color="auto"/>
        <w:right w:val="none" w:sz="0" w:space="0" w:color="auto"/>
      </w:divBdr>
    </w:div>
    <w:div w:id="810251628">
      <w:bodyDiv w:val="1"/>
      <w:marLeft w:val="0"/>
      <w:marRight w:val="0"/>
      <w:marTop w:val="0"/>
      <w:marBottom w:val="0"/>
      <w:divBdr>
        <w:top w:val="none" w:sz="0" w:space="0" w:color="auto"/>
        <w:left w:val="none" w:sz="0" w:space="0" w:color="auto"/>
        <w:bottom w:val="none" w:sz="0" w:space="0" w:color="auto"/>
        <w:right w:val="none" w:sz="0" w:space="0" w:color="auto"/>
      </w:divBdr>
      <w:divsChild>
        <w:div w:id="1811242604">
          <w:marLeft w:val="0"/>
          <w:marRight w:val="0"/>
          <w:marTop w:val="125"/>
          <w:marBottom w:val="0"/>
          <w:divBdr>
            <w:top w:val="none" w:sz="0" w:space="0" w:color="auto"/>
            <w:left w:val="none" w:sz="0" w:space="0" w:color="auto"/>
            <w:bottom w:val="none" w:sz="0" w:space="0" w:color="auto"/>
            <w:right w:val="none" w:sz="0" w:space="0" w:color="auto"/>
          </w:divBdr>
          <w:divsChild>
            <w:div w:id="719324523">
              <w:marLeft w:val="0"/>
              <w:marRight w:val="0"/>
              <w:marTop w:val="0"/>
              <w:marBottom w:val="0"/>
              <w:divBdr>
                <w:top w:val="none" w:sz="0" w:space="0" w:color="auto"/>
                <w:left w:val="none" w:sz="0" w:space="0" w:color="auto"/>
                <w:bottom w:val="none" w:sz="0" w:space="0" w:color="auto"/>
                <w:right w:val="none" w:sz="0" w:space="0" w:color="auto"/>
              </w:divBdr>
              <w:divsChild>
                <w:div w:id="716244543">
                  <w:marLeft w:val="0"/>
                  <w:marRight w:val="0"/>
                  <w:marTop w:val="0"/>
                  <w:marBottom w:val="0"/>
                  <w:divBdr>
                    <w:top w:val="none" w:sz="0" w:space="0" w:color="auto"/>
                    <w:left w:val="none" w:sz="0" w:space="0" w:color="auto"/>
                    <w:bottom w:val="none" w:sz="0" w:space="0" w:color="auto"/>
                    <w:right w:val="none" w:sz="0" w:space="0" w:color="auto"/>
                  </w:divBdr>
                  <w:divsChild>
                    <w:div w:id="638144288">
                      <w:marLeft w:val="0"/>
                      <w:marRight w:val="0"/>
                      <w:marTop w:val="0"/>
                      <w:marBottom w:val="0"/>
                      <w:divBdr>
                        <w:top w:val="none" w:sz="0" w:space="0" w:color="auto"/>
                        <w:left w:val="none" w:sz="0" w:space="0" w:color="auto"/>
                        <w:bottom w:val="none" w:sz="0" w:space="0" w:color="auto"/>
                        <w:right w:val="none" w:sz="0" w:space="0" w:color="auto"/>
                      </w:divBdr>
                      <w:divsChild>
                        <w:div w:id="1497694233">
                          <w:marLeft w:val="0"/>
                          <w:marRight w:val="0"/>
                          <w:marTop w:val="0"/>
                          <w:marBottom w:val="432"/>
                          <w:divBdr>
                            <w:top w:val="none" w:sz="0" w:space="0" w:color="auto"/>
                            <w:left w:val="none" w:sz="0" w:space="0" w:color="auto"/>
                            <w:bottom w:val="none" w:sz="0" w:space="0" w:color="auto"/>
                            <w:right w:val="none" w:sz="0" w:space="0" w:color="auto"/>
                          </w:divBdr>
                          <w:divsChild>
                            <w:div w:id="943461082">
                              <w:marLeft w:val="0"/>
                              <w:marRight w:val="0"/>
                              <w:marTop w:val="100"/>
                              <w:marBottom w:val="100"/>
                              <w:divBdr>
                                <w:top w:val="none" w:sz="0" w:space="0" w:color="auto"/>
                                <w:left w:val="none" w:sz="0" w:space="0" w:color="auto"/>
                                <w:bottom w:val="none" w:sz="0" w:space="0" w:color="auto"/>
                                <w:right w:val="none" w:sz="0" w:space="0" w:color="auto"/>
                              </w:divBdr>
                            </w:div>
                            <w:div w:id="889346715">
                              <w:marLeft w:val="0"/>
                              <w:marRight w:val="0"/>
                              <w:marTop w:val="100"/>
                              <w:marBottom w:val="100"/>
                              <w:divBdr>
                                <w:top w:val="none" w:sz="0" w:space="0" w:color="auto"/>
                                <w:left w:val="none" w:sz="0" w:space="0" w:color="auto"/>
                                <w:bottom w:val="none" w:sz="0" w:space="0" w:color="auto"/>
                                <w:right w:val="none" w:sz="0" w:space="0" w:color="auto"/>
                              </w:divBdr>
                            </w:div>
                            <w:div w:id="516891511">
                              <w:marLeft w:val="0"/>
                              <w:marRight w:val="0"/>
                              <w:marTop w:val="100"/>
                              <w:marBottom w:val="100"/>
                              <w:divBdr>
                                <w:top w:val="none" w:sz="0" w:space="0" w:color="auto"/>
                                <w:left w:val="none" w:sz="0" w:space="0" w:color="auto"/>
                                <w:bottom w:val="none" w:sz="0" w:space="0" w:color="auto"/>
                                <w:right w:val="none" w:sz="0" w:space="0" w:color="auto"/>
                              </w:divBdr>
                            </w:div>
                            <w:div w:id="513306613">
                              <w:marLeft w:val="0"/>
                              <w:marRight w:val="0"/>
                              <w:marTop w:val="100"/>
                              <w:marBottom w:val="100"/>
                              <w:divBdr>
                                <w:top w:val="none" w:sz="0" w:space="0" w:color="auto"/>
                                <w:left w:val="none" w:sz="0" w:space="0" w:color="auto"/>
                                <w:bottom w:val="none" w:sz="0" w:space="0" w:color="auto"/>
                                <w:right w:val="none" w:sz="0" w:space="0" w:color="auto"/>
                              </w:divBdr>
                            </w:div>
                            <w:div w:id="1146698781">
                              <w:marLeft w:val="0"/>
                              <w:marRight w:val="0"/>
                              <w:marTop w:val="100"/>
                              <w:marBottom w:val="100"/>
                              <w:divBdr>
                                <w:top w:val="none" w:sz="0" w:space="0" w:color="auto"/>
                                <w:left w:val="none" w:sz="0" w:space="0" w:color="auto"/>
                                <w:bottom w:val="none" w:sz="0" w:space="0" w:color="auto"/>
                                <w:right w:val="none" w:sz="0" w:space="0" w:color="auto"/>
                              </w:divBdr>
                            </w:div>
                            <w:div w:id="917052831">
                              <w:marLeft w:val="0"/>
                              <w:marRight w:val="0"/>
                              <w:marTop w:val="100"/>
                              <w:marBottom w:val="100"/>
                              <w:divBdr>
                                <w:top w:val="none" w:sz="0" w:space="0" w:color="auto"/>
                                <w:left w:val="none" w:sz="0" w:space="0" w:color="auto"/>
                                <w:bottom w:val="none" w:sz="0" w:space="0" w:color="auto"/>
                                <w:right w:val="none" w:sz="0" w:space="0" w:color="auto"/>
                              </w:divBdr>
                            </w:div>
                            <w:div w:id="1601063496">
                              <w:marLeft w:val="0"/>
                              <w:marRight w:val="0"/>
                              <w:marTop w:val="100"/>
                              <w:marBottom w:val="100"/>
                              <w:divBdr>
                                <w:top w:val="none" w:sz="0" w:space="0" w:color="auto"/>
                                <w:left w:val="none" w:sz="0" w:space="0" w:color="auto"/>
                                <w:bottom w:val="none" w:sz="0" w:space="0" w:color="auto"/>
                                <w:right w:val="none" w:sz="0" w:space="0" w:color="auto"/>
                              </w:divBdr>
                            </w:div>
                            <w:div w:id="1502815242">
                              <w:marLeft w:val="0"/>
                              <w:marRight w:val="0"/>
                              <w:marTop w:val="100"/>
                              <w:marBottom w:val="100"/>
                              <w:divBdr>
                                <w:top w:val="none" w:sz="0" w:space="0" w:color="auto"/>
                                <w:left w:val="none" w:sz="0" w:space="0" w:color="auto"/>
                                <w:bottom w:val="none" w:sz="0" w:space="0" w:color="auto"/>
                                <w:right w:val="none" w:sz="0" w:space="0" w:color="auto"/>
                              </w:divBdr>
                            </w:div>
                            <w:div w:id="1853107883">
                              <w:marLeft w:val="0"/>
                              <w:marRight w:val="0"/>
                              <w:marTop w:val="0"/>
                              <w:marBottom w:val="0"/>
                              <w:divBdr>
                                <w:top w:val="none" w:sz="0" w:space="0" w:color="auto"/>
                                <w:left w:val="none" w:sz="0" w:space="0" w:color="auto"/>
                                <w:bottom w:val="none" w:sz="0" w:space="0" w:color="auto"/>
                                <w:right w:val="none" w:sz="0" w:space="0" w:color="auto"/>
                              </w:divBdr>
                              <w:divsChild>
                                <w:div w:id="809982328">
                                  <w:marLeft w:val="0"/>
                                  <w:marRight w:val="0"/>
                                  <w:marTop w:val="0"/>
                                  <w:marBottom w:val="0"/>
                                  <w:divBdr>
                                    <w:top w:val="none" w:sz="0" w:space="0" w:color="auto"/>
                                    <w:left w:val="none" w:sz="0" w:space="0" w:color="auto"/>
                                    <w:bottom w:val="none" w:sz="0" w:space="0" w:color="auto"/>
                                    <w:right w:val="none" w:sz="0" w:space="0" w:color="auto"/>
                                  </w:divBdr>
                                  <w:divsChild>
                                    <w:div w:id="1545681098">
                                      <w:marLeft w:val="0"/>
                                      <w:marRight w:val="0"/>
                                      <w:marTop w:val="0"/>
                                      <w:marBottom w:val="0"/>
                                      <w:divBdr>
                                        <w:top w:val="single" w:sz="2" w:space="0" w:color="DFDFDF"/>
                                        <w:left w:val="single" w:sz="2" w:space="0" w:color="DFDFDF"/>
                                        <w:bottom w:val="single" w:sz="2" w:space="0" w:color="DFDFDF"/>
                                        <w:right w:val="single" w:sz="2" w:space="0" w:color="DFDFDF"/>
                                      </w:divBdr>
                                      <w:divsChild>
                                        <w:div w:id="142159888">
                                          <w:marLeft w:val="0"/>
                                          <w:marRight w:val="0"/>
                                          <w:marTop w:val="0"/>
                                          <w:marBottom w:val="0"/>
                                          <w:divBdr>
                                            <w:top w:val="none" w:sz="0" w:space="0" w:color="auto"/>
                                            <w:left w:val="none" w:sz="0" w:space="0" w:color="auto"/>
                                            <w:bottom w:val="none" w:sz="0" w:space="0" w:color="auto"/>
                                            <w:right w:val="none" w:sz="0" w:space="0" w:color="auto"/>
                                          </w:divBdr>
                                          <w:divsChild>
                                            <w:div w:id="1668903707">
                                              <w:marLeft w:val="0"/>
                                              <w:marRight w:val="0"/>
                                              <w:marTop w:val="0"/>
                                              <w:marBottom w:val="0"/>
                                              <w:divBdr>
                                                <w:top w:val="none" w:sz="0" w:space="0" w:color="auto"/>
                                                <w:left w:val="none" w:sz="0" w:space="0" w:color="auto"/>
                                                <w:bottom w:val="none" w:sz="0" w:space="0" w:color="auto"/>
                                                <w:right w:val="none" w:sz="0" w:space="0" w:color="auto"/>
                                              </w:divBdr>
                                              <w:divsChild>
                                                <w:div w:id="848761610">
                                                  <w:marLeft w:val="0"/>
                                                  <w:marRight w:val="0"/>
                                                  <w:marTop w:val="0"/>
                                                  <w:marBottom w:val="0"/>
                                                  <w:divBdr>
                                                    <w:top w:val="none" w:sz="0" w:space="0" w:color="auto"/>
                                                    <w:left w:val="none" w:sz="0" w:space="0" w:color="auto"/>
                                                    <w:bottom w:val="none" w:sz="0" w:space="0" w:color="auto"/>
                                                    <w:right w:val="none" w:sz="0" w:space="0" w:color="auto"/>
                                                  </w:divBdr>
                                                </w:div>
                                                <w:div w:id="1829441389">
                                                  <w:marLeft w:val="0"/>
                                                  <w:marRight w:val="25"/>
                                                  <w:marTop w:val="0"/>
                                                  <w:marBottom w:val="0"/>
                                                  <w:divBdr>
                                                    <w:top w:val="none" w:sz="0" w:space="0" w:color="auto"/>
                                                    <w:left w:val="none" w:sz="0" w:space="0" w:color="auto"/>
                                                    <w:bottom w:val="none" w:sz="0" w:space="0" w:color="auto"/>
                                                    <w:right w:val="none" w:sz="0" w:space="0" w:color="auto"/>
                                                  </w:divBdr>
                                                </w:div>
                                              </w:divsChild>
                                            </w:div>
                                          </w:divsChild>
                                        </w:div>
                                        <w:div w:id="1579439943">
                                          <w:marLeft w:val="-205"/>
                                          <w:marRight w:val="0"/>
                                          <w:marTop w:val="0"/>
                                          <w:marBottom w:val="0"/>
                                          <w:divBdr>
                                            <w:top w:val="none" w:sz="0" w:space="0" w:color="auto"/>
                                            <w:left w:val="none" w:sz="0" w:space="0" w:color="auto"/>
                                            <w:bottom w:val="none" w:sz="0" w:space="0" w:color="auto"/>
                                            <w:right w:val="none" w:sz="0" w:space="0" w:color="auto"/>
                                          </w:divBdr>
                                          <w:divsChild>
                                            <w:div w:id="493109772">
                                              <w:marLeft w:val="0"/>
                                              <w:marRight w:val="0"/>
                                              <w:marTop w:val="0"/>
                                              <w:marBottom w:val="38"/>
                                              <w:divBdr>
                                                <w:top w:val="single" w:sz="2" w:space="0" w:color="A9A9A9"/>
                                                <w:left w:val="single" w:sz="2" w:space="0" w:color="A9A9A9"/>
                                                <w:bottom w:val="single" w:sz="2" w:space="0" w:color="A9A9A9"/>
                                                <w:right w:val="single" w:sz="2" w:space="0" w:color="A9A9A9"/>
                                              </w:divBdr>
                                              <w:divsChild>
                                                <w:div w:id="549339104">
                                                  <w:marLeft w:val="0"/>
                                                  <w:marRight w:val="0"/>
                                                  <w:marTop w:val="0"/>
                                                  <w:marBottom w:val="0"/>
                                                  <w:divBdr>
                                                    <w:top w:val="none" w:sz="0" w:space="0" w:color="auto"/>
                                                    <w:left w:val="none" w:sz="0" w:space="0" w:color="auto"/>
                                                    <w:bottom w:val="none" w:sz="0" w:space="0" w:color="auto"/>
                                                    <w:right w:val="none" w:sz="0" w:space="0" w:color="auto"/>
                                                  </w:divBdr>
                                                  <w:divsChild>
                                                    <w:div w:id="1835341833">
                                                      <w:marLeft w:val="210"/>
                                                      <w:marRight w:val="0"/>
                                                      <w:marTop w:val="0"/>
                                                      <w:marBottom w:val="210"/>
                                                      <w:divBdr>
                                                        <w:top w:val="none" w:sz="0" w:space="0" w:color="auto"/>
                                                        <w:left w:val="none" w:sz="0" w:space="0" w:color="auto"/>
                                                        <w:bottom w:val="none" w:sz="0" w:space="0" w:color="auto"/>
                                                        <w:right w:val="none" w:sz="0" w:space="0" w:color="auto"/>
                                                      </w:divBdr>
                                                    </w:div>
                                                    <w:div w:id="411586793">
                                                      <w:marLeft w:val="210"/>
                                                      <w:marRight w:val="0"/>
                                                      <w:marTop w:val="0"/>
                                                      <w:marBottom w:val="210"/>
                                                      <w:divBdr>
                                                        <w:top w:val="none" w:sz="0" w:space="0" w:color="auto"/>
                                                        <w:left w:val="none" w:sz="0" w:space="0" w:color="auto"/>
                                                        <w:bottom w:val="none" w:sz="0" w:space="0" w:color="auto"/>
                                                        <w:right w:val="none" w:sz="0" w:space="0" w:color="auto"/>
                                                      </w:divBdr>
                                                    </w:div>
                                                    <w:div w:id="347876646">
                                                      <w:marLeft w:val="210"/>
                                                      <w:marRight w:val="0"/>
                                                      <w:marTop w:val="0"/>
                                                      <w:marBottom w:val="210"/>
                                                      <w:divBdr>
                                                        <w:top w:val="none" w:sz="0" w:space="0" w:color="auto"/>
                                                        <w:left w:val="none" w:sz="0" w:space="0" w:color="auto"/>
                                                        <w:bottom w:val="none" w:sz="0" w:space="0" w:color="auto"/>
                                                        <w:right w:val="none" w:sz="0" w:space="0" w:color="auto"/>
                                                      </w:divBdr>
                                                    </w:div>
                                                    <w:div w:id="755437334">
                                                      <w:marLeft w:val="210"/>
                                                      <w:marRight w:val="0"/>
                                                      <w:marTop w:val="0"/>
                                                      <w:marBottom w:val="210"/>
                                                      <w:divBdr>
                                                        <w:top w:val="none" w:sz="0" w:space="0" w:color="auto"/>
                                                        <w:left w:val="none" w:sz="0" w:space="0" w:color="auto"/>
                                                        <w:bottom w:val="none" w:sz="0" w:space="0" w:color="auto"/>
                                                        <w:right w:val="none" w:sz="0" w:space="0" w:color="auto"/>
                                                      </w:divBdr>
                                                    </w:div>
                                                    <w:div w:id="1049500112">
                                                      <w:marLeft w:val="210"/>
                                                      <w:marRight w:val="0"/>
                                                      <w:marTop w:val="0"/>
                                                      <w:marBottom w:val="210"/>
                                                      <w:divBdr>
                                                        <w:top w:val="none" w:sz="0" w:space="0" w:color="auto"/>
                                                        <w:left w:val="none" w:sz="0" w:space="0" w:color="auto"/>
                                                        <w:bottom w:val="none" w:sz="0" w:space="0" w:color="auto"/>
                                                        <w:right w:val="none" w:sz="0" w:space="0" w:color="auto"/>
                                                      </w:divBdr>
                                                    </w:div>
                                                    <w:div w:id="1041129723">
                                                      <w:marLeft w:val="21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01289">
                              <w:marLeft w:val="0"/>
                              <w:marRight w:val="0"/>
                              <w:marTop w:val="240"/>
                              <w:marBottom w:val="240"/>
                              <w:divBdr>
                                <w:top w:val="none" w:sz="0" w:space="0" w:color="auto"/>
                                <w:left w:val="none" w:sz="0" w:space="0" w:color="auto"/>
                                <w:bottom w:val="none" w:sz="0" w:space="0" w:color="auto"/>
                                <w:right w:val="none" w:sz="0" w:space="0" w:color="auto"/>
                              </w:divBdr>
                            </w:div>
                          </w:divsChild>
                        </w:div>
                        <w:div w:id="1385904274">
                          <w:marLeft w:val="0"/>
                          <w:marRight w:val="0"/>
                          <w:marTop w:val="0"/>
                          <w:marBottom w:val="376"/>
                          <w:divBdr>
                            <w:top w:val="none" w:sz="0" w:space="0" w:color="auto"/>
                            <w:left w:val="none" w:sz="0" w:space="0" w:color="auto"/>
                            <w:bottom w:val="none" w:sz="0" w:space="0" w:color="auto"/>
                            <w:right w:val="none" w:sz="0" w:space="0" w:color="auto"/>
                          </w:divBdr>
                          <w:divsChild>
                            <w:div w:id="1226794150">
                              <w:marLeft w:val="0"/>
                              <w:marRight w:val="0"/>
                              <w:marTop w:val="0"/>
                              <w:marBottom w:val="0"/>
                              <w:divBdr>
                                <w:top w:val="none" w:sz="0" w:space="0" w:color="auto"/>
                                <w:left w:val="none" w:sz="0" w:space="0" w:color="auto"/>
                                <w:bottom w:val="none" w:sz="0" w:space="0" w:color="auto"/>
                                <w:right w:val="none" w:sz="0" w:space="0" w:color="auto"/>
                              </w:divBdr>
                              <w:divsChild>
                                <w:div w:id="888684253">
                                  <w:marLeft w:val="0"/>
                                  <w:marRight w:val="0"/>
                                  <w:marTop w:val="125"/>
                                  <w:marBottom w:val="0"/>
                                  <w:divBdr>
                                    <w:top w:val="single" w:sz="4" w:space="13" w:color="CCCCCC"/>
                                    <w:left w:val="single" w:sz="4" w:space="13" w:color="CCCCCC"/>
                                    <w:bottom w:val="single" w:sz="4" w:space="13" w:color="CCCCCC"/>
                                    <w:right w:val="single" w:sz="4" w:space="13" w:color="CCCCCC"/>
                                  </w:divBdr>
                                </w:div>
                              </w:divsChild>
                            </w:div>
                          </w:divsChild>
                        </w:div>
                        <w:div w:id="1218013063">
                          <w:marLeft w:val="0"/>
                          <w:marRight w:val="0"/>
                          <w:marTop w:val="0"/>
                          <w:marBottom w:val="376"/>
                          <w:divBdr>
                            <w:top w:val="single" w:sz="4" w:space="13" w:color="CCCCCC"/>
                            <w:left w:val="single" w:sz="4" w:space="13" w:color="CCCCCC"/>
                            <w:bottom w:val="single" w:sz="4" w:space="13" w:color="CCCCCC"/>
                            <w:right w:val="single" w:sz="4" w:space="13" w:color="CCCCCC"/>
                          </w:divBdr>
                        </w:div>
                        <w:div w:id="435830854">
                          <w:marLeft w:val="0"/>
                          <w:marRight w:val="0"/>
                          <w:marTop w:val="0"/>
                          <w:marBottom w:val="376"/>
                          <w:divBdr>
                            <w:top w:val="single" w:sz="4" w:space="13" w:color="CCCCCC"/>
                            <w:left w:val="single" w:sz="4" w:space="13" w:color="CCCCCC"/>
                            <w:bottom w:val="single" w:sz="4" w:space="13" w:color="CCCCCC"/>
                            <w:right w:val="single" w:sz="4" w:space="13" w:color="CCCCCC"/>
                          </w:divBdr>
                          <w:divsChild>
                            <w:div w:id="696391168">
                              <w:marLeft w:val="0"/>
                              <w:marRight w:val="0"/>
                              <w:marTop w:val="100"/>
                              <w:marBottom w:val="100"/>
                              <w:divBdr>
                                <w:top w:val="none" w:sz="0" w:space="0" w:color="auto"/>
                                <w:left w:val="none" w:sz="0" w:space="0" w:color="auto"/>
                                <w:bottom w:val="none" w:sz="0" w:space="0" w:color="auto"/>
                                <w:right w:val="none" w:sz="0" w:space="0" w:color="auto"/>
                              </w:divBdr>
                              <w:divsChild>
                                <w:div w:id="894002514">
                                  <w:marLeft w:val="0"/>
                                  <w:marRight w:val="0"/>
                                  <w:marTop w:val="0"/>
                                  <w:marBottom w:val="0"/>
                                  <w:divBdr>
                                    <w:top w:val="none" w:sz="0" w:space="0" w:color="auto"/>
                                    <w:left w:val="none" w:sz="0" w:space="0" w:color="auto"/>
                                    <w:bottom w:val="none" w:sz="0" w:space="0" w:color="auto"/>
                                    <w:right w:val="none" w:sz="0" w:space="0" w:color="auto"/>
                                  </w:divBdr>
                                  <w:divsChild>
                                    <w:div w:id="2113163064">
                                      <w:marLeft w:val="0"/>
                                      <w:marRight w:val="0"/>
                                      <w:marTop w:val="0"/>
                                      <w:marBottom w:val="0"/>
                                      <w:divBdr>
                                        <w:top w:val="none" w:sz="0" w:space="0" w:color="auto"/>
                                        <w:left w:val="none" w:sz="0" w:space="0" w:color="auto"/>
                                        <w:bottom w:val="none" w:sz="0" w:space="0" w:color="auto"/>
                                        <w:right w:val="none" w:sz="0" w:space="0" w:color="auto"/>
                                      </w:divBdr>
                                      <w:divsChild>
                                        <w:div w:id="268899049">
                                          <w:marLeft w:val="0"/>
                                          <w:marRight w:val="0"/>
                                          <w:marTop w:val="0"/>
                                          <w:marBottom w:val="0"/>
                                          <w:divBdr>
                                            <w:top w:val="single" w:sz="2" w:space="0" w:color="DFDFDF"/>
                                            <w:left w:val="single" w:sz="2" w:space="0" w:color="DFDFDF"/>
                                            <w:bottom w:val="single" w:sz="2" w:space="0" w:color="DFDFDF"/>
                                            <w:right w:val="single" w:sz="2" w:space="0" w:color="DFDFDF"/>
                                          </w:divBdr>
                                          <w:divsChild>
                                            <w:div w:id="624579758">
                                              <w:marLeft w:val="0"/>
                                              <w:marRight w:val="0"/>
                                              <w:marTop w:val="0"/>
                                              <w:marBottom w:val="0"/>
                                              <w:divBdr>
                                                <w:top w:val="none" w:sz="0" w:space="0" w:color="auto"/>
                                                <w:left w:val="none" w:sz="0" w:space="0" w:color="auto"/>
                                                <w:bottom w:val="none" w:sz="0" w:space="0" w:color="auto"/>
                                                <w:right w:val="none" w:sz="0" w:space="0" w:color="auto"/>
                                              </w:divBdr>
                                              <w:divsChild>
                                                <w:div w:id="475604622">
                                                  <w:marLeft w:val="0"/>
                                                  <w:marRight w:val="0"/>
                                                  <w:marTop w:val="0"/>
                                                  <w:marBottom w:val="0"/>
                                                  <w:divBdr>
                                                    <w:top w:val="none" w:sz="0" w:space="0" w:color="auto"/>
                                                    <w:left w:val="none" w:sz="0" w:space="0" w:color="auto"/>
                                                    <w:bottom w:val="none" w:sz="0" w:space="0" w:color="auto"/>
                                                    <w:right w:val="none" w:sz="0" w:space="0" w:color="auto"/>
                                                  </w:divBdr>
                                                  <w:divsChild>
                                                    <w:div w:id="11058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3100">
                                              <w:marLeft w:val="-77"/>
                                              <w:marRight w:val="0"/>
                                              <w:marTop w:val="0"/>
                                              <w:marBottom w:val="0"/>
                                              <w:divBdr>
                                                <w:top w:val="none" w:sz="0" w:space="0" w:color="auto"/>
                                                <w:left w:val="none" w:sz="0" w:space="0" w:color="auto"/>
                                                <w:bottom w:val="none" w:sz="0" w:space="0" w:color="auto"/>
                                                <w:right w:val="none" w:sz="0" w:space="0" w:color="auto"/>
                                              </w:divBdr>
                                              <w:divsChild>
                                                <w:div w:id="680812467">
                                                  <w:marLeft w:val="0"/>
                                                  <w:marRight w:val="0"/>
                                                  <w:marTop w:val="0"/>
                                                  <w:marBottom w:val="0"/>
                                                  <w:divBdr>
                                                    <w:top w:val="single" w:sz="2" w:space="0" w:color="A9A9A9"/>
                                                    <w:left w:val="single" w:sz="2" w:space="0" w:color="A9A9A9"/>
                                                    <w:bottom w:val="single" w:sz="2" w:space="0" w:color="A9A9A9"/>
                                                    <w:right w:val="single" w:sz="2" w:space="0" w:color="A9A9A9"/>
                                                  </w:divBdr>
                                                  <w:divsChild>
                                                    <w:div w:id="1962882533">
                                                      <w:marLeft w:val="0"/>
                                                      <w:marRight w:val="0"/>
                                                      <w:marTop w:val="0"/>
                                                      <w:marBottom w:val="0"/>
                                                      <w:divBdr>
                                                        <w:top w:val="none" w:sz="0" w:space="0" w:color="auto"/>
                                                        <w:left w:val="none" w:sz="0" w:space="0" w:color="auto"/>
                                                        <w:bottom w:val="none" w:sz="0" w:space="0" w:color="auto"/>
                                                        <w:right w:val="none" w:sz="0" w:space="0" w:color="auto"/>
                                                      </w:divBdr>
                                                      <w:divsChild>
                                                        <w:div w:id="1123309053">
                                                          <w:marLeft w:val="79"/>
                                                          <w:marRight w:val="0"/>
                                                          <w:marTop w:val="0"/>
                                                          <w:marBottom w:val="125"/>
                                                          <w:divBdr>
                                                            <w:top w:val="none" w:sz="0" w:space="0" w:color="auto"/>
                                                            <w:left w:val="none" w:sz="0" w:space="0" w:color="auto"/>
                                                            <w:bottom w:val="none" w:sz="0" w:space="0" w:color="auto"/>
                                                            <w:right w:val="none" w:sz="0" w:space="0" w:color="auto"/>
                                                          </w:divBdr>
                                                        </w:div>
                                                        <w:div w:id="1879125508">
                                                          <w:marLeft w:val="79"/>
                                                          <w:marRight w:val="0"/>
                                                          <w:marTop w:val="0"/>
                                                          <w:marBottom w:val="125"/>
                                                          <w:divBdr>
                                                            <w:top w:val="none" w:sz="0" w:space="0" w:color="auto"/>
                                                            <w:left w:val="none" w:sz="0" w:space="0" w:color="auto"/>
                                                            <w:bottom w:val="none" w:sz="0" w:space="0" w:color="auto"/>
                                                            <w:right w:val="none" w:sz="0" w:space="0" w:color="auto"/>
                                                          </w:divBdr>
                                                        </w:div>
                                                        <w:div w:id="1852647584">
                                                          <w:marLeft w:val="79"/>
                                                          <w:marRight w:val="0"/>
                                                          <w:marTop w:val="0"/>
                                                          <w:marBottom w:val="125"/>
                                                          <w:divBdr>
                                                            <w:top w:val="none" w:sz="0" w:space="0" w:color="auto"/>
                                                            <w:left w:val="none" w:sz="0" w:space="0" w:color="auto"/>
                                                            <w:bottom w:val="none" w:sz="0" w:space="0" w:color="auto"/>
                                                            <w:right w:val="none" w:sz="0" w:space="0" w:color="auto"/>
                                                          </w:divBdr>
                                                        </w:div>
                                                        <w:div w:id="647251696">
                                                          <w:marLeft w:val="79"/>
                                                          <w:marRight w:val="0"/>
                                                          <w:marTop w:val="0"/>
                                                          <w:marBottom w:val="125"/>
                                                          <w:divBdr>
                                                            <w:top w:val="none" w:sz="0" w:space="0" w:color="auto"/>
                                                            <w:left w:val="none" w:sz="0" w:space="0" w:color="auto"/>
                                                            <w:bottom w:val="none" w:sz="0" w:space="0" w:color="auto"/>
                                                            <w:right w:val="none" w:sz="0" w:space="0" w:color="auto"/>
                                                          </w:divBdr>
                                                        </w:div>
                                                        <w:div w:id="2136679399">
                                                          <w:marLeft w:val="79"/>
                                                          <w:marRight w:val="0"/>
                                                          <w:marTop w:val="0"/>
                                                          <w:marBottom w:val="125"/>
                                                          <w:divBdr>
                                                            <w:top w:val="none" w:sz="0" w:space="0" w:color="auto"/>
                                                            <w:left w:val="none" w:sz="0" w:space="0" w:color="auto"/>
                                                            <w:bottom w:val="none" w:sz="0" w:space="0" w:color="auto"/>
                                                            <w:right w:val="none" w:sz="0" w:space="0" w:color="auto"/>
                                                          </w:divBdr>
                                                        </w:div>
                                                        <w:div w:id="1513450316">
                                                          <w:marLeft w:val="79"/>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 w:id="2047439153">
                                              <w:marLeft w:val="0"/>
                                              <w:marRight w:val="0"/>
                                              <w:marTop w:val="0"/>
                                              <w:marBottom w:val="0"/>
                                              <w:divBdr>
                                                <w:top w:val="none" w:sz="0" w:space="0" w:color="auto"/>
                                                <w:left w:val="none" w:sz="0" w:space="0" w:color="auto"/>
                                                <w:bottom w:val="none" w:sz="0" w:space="0" w:color="auto"/>
                                                <w:right w:val="none" w:sz="0" w:space="0" w:color="auto"/>
                                              </w:divBdr>
                                              <w:divsChild>
                                                <w:div w:id="1904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90057">
                          <w:marLeft w:val="0"/>
                          <w:marRight w:val="0"/>
                          <w:marTop w:val="0"/>
                          <w:marBottom w:val="376"/>
                          <w:divBdr>
                            <w:top w:val="none" w:sz="0" w:space="0" w:color="auto"/>
                            <w:left w:val="none" w:sz="0" w:space="0" w:color="auto"/>
                            <w:bottom w:val="none" w:sz="0" w:space="0" w:color="auto"/>
                            <w:right w:val="none" w:sz="0" w:space="0" w:color="auto"/>
                          </w:divBdr>
                          <w:divsChild>
                            <w:div w:id="2088384885">
                              <w:marLeft w:val="0"/>
                              <w:marRight w:val="0"/>
                              <w:marTop w:val="0"/>
                              <w:marBottom w:val="376"/>
                              <w:divBdr>
                                <w:top w:val="none" w:sz="0" w:space="0" w:color="auto"/>
                                <w:left w:val="none" w:sz="0" w:space="0" w:color="auto"/>
                                <w:bottom w:val="none" w:sz="0" w:space="0" w:color="auto"/>
                                <w:right w:val="none" w:sz="0" w:space="0" w:color="auto"/>
                              </w:divBdr>
                              <w:divsChild>
                                <w:div w:id="7762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15659">
          <w:marLeft w:val="0"/>
          <w:marRight w:val="0"/>
          <w:marTop w:val="0"/>
          <w:marBottom w:val="0"/>
          <w:divBdr>
            <w:top w:val="none" w:sz="0" w:space="0" w:color="auto"/>
            <w:left w:val="none" w:sz="0" w:space="0" w:color="auto"/>
            <w:bottom w:val="none" w:sz="0" w:space="0" w:color="auto"/>
            <w:right w:val="none" w:sz="0" w:space="0" w:color="auto"/>
          </w:divBdr>
        </w:div>
        <w:div w:id="485977842">
          <w:marLeft w:val="0"/>
          <w:marRight w:val="0"/>
          <w:marTop w:val="0"/>
          <w:marBottom w:val="0"/>
          <w:divBdr>
            <w:top w:val="none" w:sz="0" w:space="0" w:color="auto"/>
            <w:left w:val="none" w:sz="0" w:space="0" w:color="auto"/>
            <w:bottom w:val="none" w:sz="0" w:space="0" w:color="auto"/>
            <w:right w:val="none" w:sz="0" w:space="0" w:color="auto"/>
          </w:divBdr>
          <w:divsChild>
            <w:div w:id="422145763">
              <w:marLeft w:val="0"/>
              <w:marRight w:val="0"/>
              <w:marTop w:val="0"/>
              <w:marBottom w:val="0"/>
              <w:divBdr>
                <w:top w:val="none" w:sz="0" w:space="0" w:color="auto"/>
                <w:left w:val="none" w:sz="0" w:space="0" w:color="auto"/>
                <w:bottom w:val="none" w:sz="0" w:space="0" w:color="auto"/>
                <w:right w:val="none" w:sz="0" w:space="0" w:color="auto"/>
              </w:divBdr>
              <w:divsChild>
                <w:div w:id="159859517">
                  <w:marLeft w:val="0"/>
                  <w:marRight w:val="0"/>
                  <w:marTop w:val="0"/>
                  <w:marBottom w:val="0"/>
                  <w:divBdr>
                    <w:top w:val="none" w:sz="0" w:space="0" w:color="auto"/>
                    <w:left w:val="none" w:sz="0" w:space="0" w:color="auto"/>
                    <w:bottom w:val="none" w:sz="0" w:space="0" w:color="auto"/>
                    <w:right w:val="none" w:sz="0" w:space="0" w:color="auto"/>
                  </w:divBdr>
                  <w:divsChild>
                    <w:div w:id="315959412">
                      <w:marLeft w:val="0"/>
                      <w:marRight w:val="0"/>
                      <w:marTop w:val="0"/>
                      <w:marBottom w:val="0"/>
                      <w:divBdr>
                        <w:top w:val="none" w:sz="0" w:space="0" w:color="auto"/>
                        <w:left w:val="none" w:sz="0" w:space="0" w:color="auto"/>
                        <w:bottom w:val="none" w:sz="0" w:space="0" w:color="auto"/>
                        <w:right w:val="none" w:sz="0" w:space="0" w:color="auto"/>
                      </w:divBdr>
                      <w:divsChild>
                        <w:div w:id="111174123">
                          <w:marLeft w:val="0"/>
                          <w:marRight w:val="0"/>
                          <w:marTop w:val="0"/>
                          <w:marBottom w:val="0"/>
                          <w:divBdr>
                            <w:top w:val="single" w:sz="2" w:space="0" w:color="DFDFDF"/>
                            <w:left w:val="single" w:sz="2" w:space="0" w:color="DFDFDF"/>
                            <w:bottom w:val="single" w:sz="2" w:space="0" w:color="DFDFDF"/>
                            <w:right w:val="single" w:sz="2" w:space="0" w:color="DFDFDF"/>
                          </w:divBdr>
                          <w:divsChild>
                            <w:div w:id="524900755">
                              <w:marLeft w:val="-98"/>
                              <w:marRight w:val="0"/>
                              <w:marTop w:val="0"/>
                              <w:marBottom w:val="0"/>
                              <w:divBdr>
                                <w:top w:val="none" w:sz="0" w:space="0" w:color="auto"/>
                                <w:left w:val="none" w:sz="0" w:space="0" w:color="auto"/>
                                <w:bottom w:val="none" w:sz="0" w:space="0" w:color="auto"/>
                                <w:right w:val="none" w:sz="0" w:space="0" w:color="auto"/>
                              </w:divBdr>
                              <w:divsChild>
                                <w:div w:id="1976135512">
                                  <w:marLeft w:val="0"/>
                                  <w:marRight w:val="0"/>
                                  <w:marTop w:val="0"/>
                                  <w:marBottom w:val="0"/>
                                  <w:divBdr>
                                    <w:top w:val="single" w:sz="2" w:space="0" w:color="A9A9A9"/>
                                    <w:left w:val="single" w:sz="2" w:space="0" w:color="A9A9A9"/>
                                    <w:bottom w:val="single" w:sz="2" w:space="0" w:color="A9A9A9"/>
                                    <w:right w:val="single" w:sz="2" w:space="0" w:color="A9A9A9"/>
                                  </w:divBdr>
                                  <w:divsChild>
                                    <w:div w:id="964701293">
                                      <w:marLeft w:val="0"/>
                                      <w:marRight w:val="0"/>
                                      <w:marTop w:val="0"/>
                                      <w:marBottom w:val="0"/>
                                      <w:divBdr>
                                        <w:top w:val="none" w:sz="0" w:space="0" w:color="auto"/>
                                        <w:left w:val="none" w:sz="0" w:space="0" w:color="auto"/>
                                        <w:bottom w:val="none" w:sz="0" w:space="0" w:color="auto"/>
                                        <w:right w:val="none" w:sz="0" w:space="0" w:color="auto"/>
                                      </w:divBdr>
                                      <w:divsChild>
                                        <w:div w:id="1861162286">
                                          <w:marLeft w:val="100"/>
                                          <w:marRight w:val="0"/>
                                          <w:marTop w:val="0"/>
                                          <w:marBottom w:val="125"/>
                                          <w:divBdr>
                                            <w:top w:val="single" w:sz="2" w:space="0" w:color="E4E4E4"/>
                                            <w:left w:val="single" w:sz="2" w:space="0" w:color="E4E4E4"/>
                                            <w:bottom w:val="single" w:sz="2" w:space="0" w:color="E4E4E4"/>
                                            <w:right w:val="single" w:sz="2" w:space="0" w:color="E4E4E4"/>
                                          </w:divBdr>
                                          <w:divsChild>
                                            <w:div w:id="1089427051">
                                              <w:marLeft w:val="0"/>
                                              <w:marRight w:val="0"/>
                                              <w:marTop w:val="0"/>
                                              <w:marBottom w:val="0"/>
                                              <w:divBdr>
                                                <w:top w:val="none" w:sz="0" w:space="0" w:color="auto"/>
                                                <w:left w:val="none" w:sz="0" w:space="0" w:color="auto"/>
                                                <w:bottom w:val="none" w:sz="0" w:space="0" w:color="auto"/>
                                                <w:right w:val="none" w:sz="0" w:space="0" w:color="auto"/>
                                              </w:divBdr>
                                            </w:div>
                                          </w:divsChild>
                                        </w:div>
                                        <w:div w:id="146626733">
                                          <w:marLeft w:val="100"/>
                                          <w:marRight w:val="0"/>
                                          <w:marTop w:val="0"/>
                                          <w:marBottom w:val="125"/>
                                          <w:divBdr>
                                            <w:top w:val="single" w:sz="2" w:space="0" w:color="E4E4E4"/>
                                            <w:left w:val="single" w:sz="2" w:space="0" w:color="E4E4E4"/>
                                            <w:bottom w:val="single" w:sz="2" w:space="0" w:color="E4E4E4"/>
                                            <w:right w:val="single" w:sz="2" w:space="0" w:color="E4E4E4"/>
                                          </w:divBdr>
                                          <w:divsChild>
                                            <w:div w:id="76173750">
                                              <w:marLeft w:val="0"/>
                                              <w:marRight w:val="0"/>
                                              <w:marTop w:val="0"/>
                                              <w:marBottom w:val="0"/>
                                              <w:divBdr>
                                                <w:top w:val="none" w:sz="0" w:space="0" w:color="auto"/>
                                                <w:left w:val="none" w:sz="0" w:space="0" w:color="auto"/>
                                                <w:bottom w:val="none" w:sz="0" w:space="0" w:color="auto"/>
                                                <w:right w:val="none" w:sz="0" w:space="0" w:color="auto"/>
                                              </w:divBdr>
                                            </w:div>
                                            <w:div w:id="1314946817">
                                              <w:marLeft w:val="0"/>
                                              <w:marRight w:val="0"/>
                                              <w:marTop w:val="0"/>
                                              <w:marBottom w:val="0"/>
                                              <w:divBdr>
                                                <w:top w:val="none" w:sz="0" w:space="0" w:color="auto"/>
                                                <w:left w:val="none" w:sz="0" w:space="0" w:color="auto"/>
                                                <w:bottom w:val="none" w:sz="0" w:space="0" w:color="auto"/>
                                                <w:right w:val="none" w:sz="0" w:space="0" w:color="auto"/>
                                              </w:divBdr>
                                            </w:div>
                                          </w:divsChild>
                                        </w:div>
                                        <w:div w:id="1105035248">
                                          <w:marLeft w:val="100"/>
                                          <w:marRight w:val="0"/>
                                          <w:marTop w:val="0"/>
                                          <w:marBottom w:val="125"/>
                                          <w:divBdr>
                                            <w:top w:val="single" w:sz="2" w:space="0" w:color="E4E4E4"/>
                                            <w:left w:val="single" w:sz="2" w:space="0" w:color="E4E4E4"/>
                                            <w:bottom w:val="single" w:sz="2" w:space="0" w:color="E4E4E4"/>
                                            <w:right w:val="single" w:sz="2" w:space="0" w:color="E4E4E4"/>
                                          </w:divBdr>
                                          <w:divsChild>
                                            <w:div w:id="2113089124">
                                              <w:marLeft w:val="0"/>
                                              <w:marRight w:val="0"/>
                                              <w:marTop w:val="0"/>
                                              <w:marBottom w:val="0"/>
                                              <w:divBdr>
                                                <w:top w:val="none" w:sz="0" w:space="0" w:color="auto"/>
                                                <w:left w:val="none" w:sz="0" w:space="0" w:color="auto"/>
                                                <w:bottom w:val="none" w:sz="0" w:space="0" w:color="auto"/>
                                                <w:right w:val="none" w:sz="0" w:space="0" w:color="auto"/>
                                              </w:divBdr>
                                            </w:div>
                                            <w:div w:id="10583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421120">
          <w:marLeft w:val="0"/>
          <w:marRight w:val="0"/>
          <w:marTop w:val="0"/>
          <w:marBottom w:val="0"/>
          <w:divBdr>
            <w:top w:val="none" w:sz="0" w:space="0" w:color="auto"/>
            <w:left w:val="none" w:sz="0" w:space="0" w:color="auto"/>
            <w:bottom w:val="none" w:sz="0" w:space="0" w:color="auto"/>
            <w:right w:val="none" w:sz="0" w:space="0" w:color="auto"/>
          </w:divBdr>
        </w:div>
      </w:divsChild>
    </w:div>
    <w:div w:id="82130885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11">
          <w:marLeft w:val="0"/>
          <w:marRight w:val="0"/>
          <w:marTop w:val="0"/>
          <w:marBottom w:val="0"/>
          <w:divBdr>
            <w:top w:val="none" w:sz="0" w:space="0" w:color="auto"/>
            <w:left w:val="none" w:sz="0" w:space="0" w:color="auto"/>
            <w:bottom w:val="none" w:sz="0" w:space="0" w:color="auto"/>
            <w:right w:val="none" w:sz="0" w:space="0" w:color="auto"/>
          </w:divBdr>
          <w:divsChild>
            <w:div w:id="920212371">
              <w:marLeft w:val="0"/>
              <w:marRight w:val="0"/>
              <w:marTop w:val="0"/>
              <w:marBottom w:val="0"/>
              <w:divBdr>
                <w:top w:val="none" w:sz="0" w:space="0" w:color="auto"/>
                <w:left w:val="none" w:sz="0" w:space="0" w:color="auto"/>
                <w:bottom w:val="none" w:sz="0" w:space="0" w:color="auto"/>
                <w:right w:val="none" w:sz="0" w:space="0" w:color="auto"/>
              </w:divBdr>
            </w:div>
          </w:divsChild>
        </w:div>
        <w:div w:id="308945531">
          <w:marLeft w:val="0"/>
          <w:marRight w:val="0"/>
          <w:marTop w:val="0"/>
          <w:marBottom w:val="0"/>
          <w:divBdr>
            <w:top w:val="none" w:sz="0" w:space="0" w:color="auto"/>
            <w:left w:val="none" w:sz="0" w:space="0" w:color="auto"/>
            <w:bottom w:val="none" w:sz="0" w:space="0" w:color="auto"/>
            <w:right w:val="none" w:sz="0" w:space="0" w:color="auto"/>
          </w:divBdr>
          <w:divsChild>
            <w:div w:id="1000616777">
              <w:marLeft w:val="0"/>
              <w:marRight w:val="0"/>
              <w:marTop w:val="0"/>
              <w:marBottom w:val="0"/>
              <w:divBdr>
                <w:top w:val="none" w:sz="0" w:space="0" w:color="auto"/>
                <w:left w:val="none" w:sz="0" w:space="0" w:color="auto"/>
                <w:bottom w:val="none" w:sz="0" w:space="0" w:color="auto"/>
                <w:right w:val="none" w:sz="0" w:space="0" w:color="auto"/>
              </w:divBdr>
            </w:div>
          </w:divsChild>
        </w:div>
        <w:div w:id="1293050990">
          <w:marLeft w:val="0"/>
          <w:marRight w:val="0"/>
          <w:marTop w:val="0"/>
          <w:marBottom w:val="0"/>
          <w:divBdr>
            <w:top w:val="none" w:sz="0" w:space="0" w:color="auto"/>
            <w:left w:val="none" w:sz="0" w:space="0" w:color="auto"/>
            <w:bottom w:val="none" w:sz="0" w:space="0" w:color="auto"/>
            <w:right w:val="none" w:sz="0" w:space="0" w:color="auto"/>
          </w:divBdr>
          <w:divsChild>
            <w:div w:id="1252084777">
              <w:marLeft w:val="-188"/>
              <w:marRight w:val="-188"/>
              <w:marTop w:val="0"/>
              <w:marBottom w:val="0"/>
              <w:divBdr>
                <w:top w:val="none" w:sz="0" w:space="0" w:color="auto"/>
                <w:left w:val="none" w:sz="0" w:space="0" w:color="auto"/>
                <w:bottom w:val="none" w:sz="0" w:space="0" w:color="auto"/>
                <w:right w:val="none" w:sz="0" w:space="0" w:color="auto"/>
              </w:divBdr>
              <w:divsChild>
                <w:div w:id="997802603">
                  <w:marLeft w:val="0"/>
                  <w:marRight w:val="0"/>
                  <w:marTop w:val="0"/>
                  <w:marBottom w:val="0"/>
                  <w:divBdr>
                    <w:top w:val="none" w:sz="0" w:space="0" w:color="auto"/>
                    <w:left w:val="none" w:sz="0" w:space="0" w:color="auto"/>
                    <w:bottom w:val="none" w:sz="0" w:space="0" w:color="auto"/>
                    <w:right w:val="none" w:sz="0" w:space="0" w:color="auto"/>
                  </w:divBdr>
                  <w:divsChild>
                    <w:div w:id="1715932575">
                      <w:marLeft w:val="0"/>
                      <w:marRight w:val="0"/>
                      <w:marTop w:val="0"/>
                      <w:marBottom w:val="0"/>
                      <w:divBdr>
                        <w:top w:val="none" w:sz="0" w:space="0" w:color="auto"/>
                        <w:left w:val="none" w:sz="0" w:space="0" w:color="auto"/>
                        <w:bottom w:val="none" w:sz="0" w:space="0" w:color="auto"/>
                        <w:right w:val="none" w:sz="0" w:space="0" w:color="auto"/>
                      </w:divBdr>
                    </w:div>
                    <w:div w:id="396322921">
                      <w:marLeft w:val="0"/>
                      <w:marRight w:val="0"/>
                      <w:marTop w:val="0"/>
                      <w:marBottom w:val="0"/>
                      <w:divBdr>
                        <w:top w:val="none" w:sz="0" w:space="0" w:color="auto"/>
                        <w:left w:val="none" w:sz="0" w:space="0" w:color="auto"/>
                        <w:bottom w:val="none" w:sz="0" w:space="0" w:color="auto"/>
                        <w:right w:val="none" w:sz="0" w:space="0" w:color="auto"/>
                      </w:divBdr>
                      <w:divsChild>
                        <w:div w:id="314340130">
                          <w:marLeft w:val="0"/>
                          <w:marRight w:val="0"/>
                          <w:marTop w:val="0"/>
                          <w:marBottom w:val="0"/>
                          <w:divBdr>
                            <w:top w:val="none" w:sz="0" w:space="0" w:color="auto"/>
                            <w:left w:val="none" w:sz="0" w:space="0" w:color="auto"/>
                            <w:bottom w:val="none" w:sz="0" w:space="0" w:color="auto"/>
                            <w:right w:val="none" w:sz="0" w:space="0" w:color="auto"/>
                          </w:divBdr>
                        </w:div>
                        <w:div w:id="349183839">
                          <w:marLeft w:val="0"/>
                          <w:marRight w:val="0"/>
                          <w:marTop w:val="0"/>
                          <w:marBottom w:val="0"/>
                          <w:divBdr>
                            <w:top w:val="none" w:sz="0" w:space="0" w:color="auto"/>
                            <w:left w:val="none" w:sz="0" w:space="0" w:color="auto"/>
                            <w:bottom w:val="none" w:sz="0" w:space="0" w:color="auto"/>
                            <w:right w:val="none" w:sz="0" w:space="0" w:color="auto"/>
                          </w:divBdr>
                        </w:div>
                        <w:div w:id="509756391">
                          <w:marLeft w:val="0"/>
                          <w:marRight w:val="0"/>
                          <w:marTop w:val="0"/>
                          <w:marBottom w:val="0"/>
                          <w:divBdr>
                            <w:top w:val="none" w:sz="0" w:space="0" w:color="auto"/>
                            <w:left w:val="none" w:sz="0" w:space="0" w:color="auto"/>
                            <w:bottom w:val="none" w:sz="0" w:space="0" w:color="auto"/>
                            <w:right w:val="none" w:sz="0" w:space="0" w:color="auto"/>
                          </w:divBdr>
                        </w:div>
                        <w:div w:id="667557020">
                          <w:marLeft w:val="0"/>
                          <w:marRight w:val="0"/>
                          <w:marTop w:val="0"/>
                          <w:marBottom w:val="0"/>
                          <w:divBdr>
                            <w:top w:val="none" w:sz="0" w:space="0" w:color="auto"/>
                            <w:left w:val="none" w:sz="0" w:space="0" w:color="auto"/>
                            <w:bottom w:val="none" w:sz="0" w:space="0" w:color="auto"/>
                            <w:right w:val="none" w:sz="0" w:space="0" w:color="auto"/>
                          </w:divBdr>
                          <w:divsChild>
                            <w:div w:id="1613515679">
                              <w:marLeft w:val="0"/>
                              <w:marRight w:val="0"/>
                              <w:marTop w:val="0"/>
                              <w:marBottom w:val="0"/>
                              <w:divBdr>
                                <w:top w:val="none" w:sz="0" w:space="0" w:color="auto"/>
                                <w:left w:val="none" w:sz="0" w:space="0" w:color="auto"/>
                                <w:bottom w:val="none" w:sz="0" w:space="0" w:color="auto"/>
                                <w:right w:val="none" w:sz="0" w:space="0" w:color="auto"/>
                              </w:divBdr>
                            </w:div>
                            <w:div w:id="574821772">
                              <w:marLeft w:val="0"/>
                              <w:marRight w:val="0"/>
                              <w:marTop w:val="0"/>
                              <w:marBottom w:val="0"/>
                              <w:divBdr>
                                <w:top w:val="none" w:sz="0" w:space="0" w:color="auto"/>
                                <w:left w:val="none" w:sz="0" w:space="0" w:color="auto"/>
                                <w:bottom w:val="none" w:sz="0" w:space="0" w:color="auto"/>
                                <w:right w:val="none" w:sz="0" w:space="0" w:color="auto"/>
                              </w:divBdr>
                            </w:div>
                          </w:divsChild>
                        </w:div>
                        <w:div w:id="1492058983">
                          <w:marLeft w:val="0"/>
                          <w:marRight w:val="0"/>
                          <w:marTop w:val="0"/>
                          <w:marBottom w:val="175"/>
                          <w:divBdr>
                            <w:top w:val="single" w:sz="4" w:space="9" w:color="F3F3F3"/>
                            <w:left w:val="none" w:sz="0" w:space="0" w:color="auto"/>
                            <w:bottom w:val="none" w:sz="0" w:space="0" w:color="auto"/>
                            <w:right w:val="none" w:sz="0" w:space="0" w:color="auto"/>
                          </w:divBdr>
                          <w:divsChild>
                            <w:div w:id="533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356">
                      <w:marLeft w:val="0"/>
                      <w:marRight w:val="0"/>
                      <w:marTop w:val="0"/>
                      <w:marBottom w:val="0"/>
                      <w:divBdr>
                        <w:top w:val="none" w:sz="0" w:space="0" w:color="auto"/>
                        <w:left w:val="none" w:sz="0" w:space="0" w:color="auto"/>
                        <w:bottom w:val="none" w:sz="0" w:space="0" w:color="auto"/>
                        <w:right w:val="none" w:sz="0" w:space="0" w:color="auto"/>
                      </w:divBdr>
                    </w:div>
                    <w:div w:id="148402729">
                      <w:marLeft w:val="0"/>
                      <w:marRight w:val="0"/>
                      <w:marTop w:val="0"/>
                      <w:marBottom w:val="0"/>
                      <w:divBdr>
                        <w:top w:val="none" w:sz="0" w:space="0" w:color="auto"/>
                        <w:left w:val="none" w:sz="0" w:space="0" w:color="auto"/>
                        <w:bottom w:val="none" w:sz="0" w:space="0" w:color="auto"/>
                        <w:right w:val="none" w:sz="0" w:space="0" w:color="auto"/>
                      </w:divBdr>
                      <w:divsChild>
                        <w:div w:id="75565500">
                          <w:marLeft w:val="-188"/>
                          <w:marRight w:val="-188"/>
                          <w:marTop w:val="0"/>
                          <w:marBottom w:val="0"/>
                          <w:divBdr>
                            <w:top w:val="none" w:sz="0" w:space="0" w:color="auto"/>
                            <w:left w:val="none" w:sz="0" w:space="0" w:color="auto"/>
                            <w:bottom w:val="none" w:sz="0" w:space="0" w:color="auto"/>
                            <w:right w:val="none" w:sz="0" w:space="0" w:color="auto"/>
                          </w:divBdr>
                          <w:divsChild>
                            <w:div w:id="1833717942">
                              <w:marLeft w:val="0"/>
                              <w:marRight w:val="0"/>
                              <w:marTop w:val="0"/>
                              <w:marBottom w:val="0"/>
                              <w:divBdr>
                                <w:top w:val="none" w:sz="0" w:space="0" w:color="auto"/>
                                <w:left w:val="none" w:sz="0" w:space="0" w:color="auto"/>
                                <w:bottom w:val="none" w:sz="0" w:space="0" w:color="auto"/>
                                <w:right w:val="none" w:sz="0" w:space="0" w:color="auto"/>
                              </w:divBdr>
                              <w:divsChild>
                                <w:div w:id="1776635595">
                                  <w:marLeft w:val="0"/>
                                  <w:marRight w:val="0"/>
                                  <w:marTop w:val="0"/>
                                  <w:marBottom w:val="0"/>
                                  <w:divBdr>
                                    <w:top w:val="none" w:sz="0" w:space="0" w:color="auto"/>
                                    <w:left w:val="none" w:sz="0" w:space="0" w:color="auto"/>
                                    <w:bottom w:val="none" w:sz="0" w:space="0" w:color="auto"/>
                                    <w:right w:val="none" w:sz="0" w:space="0" w:color="auto"/>
                                  </w:divBdr>
                                  <w:divsChild>
                                    <w:div w:id="945356816">
                                      <w:marLeft w:val="0"/>
                                      <w:marRight w:val="0"/>
                                      <w:marTop w:val="0"/>
                                      <w:marBottom w:val="0"/>
                                      <w:divBdr>
                                        <w:top w:val="none" w:sz="0" w:space="0" w:color="auto"/>
                                        <w:left w:val="none" w:sz="0" w:space="0" w:color="auto"/>
                                        <w:bottom w:val="none" w:sz="0" w:space="0" w:color="auto"/>
                                        <w:right w:val="none" w:sz="0" w:space="0" w:color="auto"/>
                                      </w:divBdr>
                                      <w:divsChild>
                                        <w:div w:id="771513731">
                                          <w:marLeft w:val="0"/>
                                          <w:marRight w:val="0"/>
                                          <w:marTop w:val="0"/>
                                          <w:marBottom w:val="0"/>
                                          <w:divBdr>
                                            <w:top w:val="none" w:sz="0" w:space="0" w:color="auto"/>
                                            <w:left w:val="none" w:sz="0" w:space="0" w:color="auto"/>
                                            <w:bottom w:val="none" w:sz="0" w:space="0" w:color="auto"/>
                                            <w:right w:val="none" w:sz="0" w:space="0" w:color="auto"/>
                                          </w:divBdr>
                                        </w:div>
                                        <w:div w:id="2128162577">
                                          <w:marLeft w:val="0"/>
                                          <w:marRight w:val="0"/>
                                          <w:marTop w:val="0"/>
                                          <w:marBottom w:val="0"/>
                                          <w:divBdr>
                                            <w:top w:val="none" w:sz="0" w:space="0" w:color="auto"/>
                                            <w:left w:val="none" w:sz="0" w:space="0" w:color="auto"/>
                                            <w:bottom w:val="none" w:sz="0" w:space="0" w:color="auto"/>
                                            <w:right w:val="none" w:sz="0" w:space="0" w:color="auto"/>
                                          </w:divBdr>
                                        </w:div>
                                      </w:divsChild>
                                    </w:div>
                                    <w:div w:id="15869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14">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sChild>
                                    <w:div w:id="1830363587">
                                      <w:marLeft w:val="0"/>
                                      <w:marRight w:val="0"/>
                                      <w:marTop w:val="0"/>
                                      <w:marBottom w:val="0"/>
                                      <w:divBdr>
                                        <w:top w:val="none" w:sz="0" w:space="0" w:color="auto"/>
                                        <w:left w:val="none" w:sz="0" w:space="0" w:color="auto"/>
                                        <w:bottom w:val="none" w:sz="0" w:space="0" w:color="auto"/>
                                        <w:right w:val="none" w:sz="0" w:space="0" w:color="auto"/>
                                      </w:divBdr>
                                      <w:divsChild>
                                        <w:div w:id="1700348748">
                                          <w:marLeft w:val="0"/>
                                          <w:marRight w:val="0"/>
                                          <w:marTop w:val="0"/>
                                          <w:marBottom w:val="0"/>
                                          <w:divBdr>
                                            <w:top w:val="none" w:sz="0" w:space="0" w:color="auto"/>
                                            <w:left w:val="none" w:sz="0" w:space="0" w:color="auto"/>
                                            <w:bottom w:val="none" w:sz="0" w:space="0" w:color="auto"/>
                                            <w:right w:val="none" w:sz="0" w:space="0" w:color="auto"/>
                                          </w:divBdr>
                                        </w:div>
                                        <w:div w:id="1433162267">
                                          <w:marLeft w:val="0"/>
                                          <w:marRight w:val="0"/>
                                          <w:marTop w:val="0"/>
                                          <w:marBottom w:val="0"/>
                                          <w:divBdr>
                                            <w:top w:val="none" w:sz="0" w:space="0" w:color="auto"/>
                                            <w:left w:val="none" w:sz="0" w:space="0" w:color="auto"/>
                                            <w:bottom w:val="none" w:sz="0" w:space="0" w:color="auto"/>
                                            <w:right w:val="none" w:sz="0" w:space="0" w:color="auto"/>
                                          </w:divBdr>
                                        </w:div>
                                      </w:divsChild>
                                    </w:div>
                                    <w:div w:id="1452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602">
                              <w:marLeft w:val="0"/>
                              <w:marRight w:val="0"/>
                              <w:marTop w:val="0"/>
                              <w:marBottom w:val="0"/>
                              <w:divBdr>
                                <w:top w:val="none" w:sz="0" w:space="0" w:color="auto"/>
                                <w:left w:val="none" w:sz="0" w:space="0" w:color="auto"/>
                                <w:bottom w:val="none" w:sz="0" w:space="0" w:color="auto"/>
                                <w:right w:val="none" w:sz="0" w:space="0" w:color="auto"/>
                              </w:divBdr>
                              <w:divsChild>
                                <w:div w:id="889879988">
                                  <w:marLeft w:val="0"/>
                                  <w:marRight w:val="0"/>
                                  <w:marTop w:val="0"/>
                                  <w:marBottom w:val="0"/>
                                  <w:divBdr>
                                    <w:top w:val="none" w:sz="0" w:space="0" w:color="auto"/>
                                    <w:left w:val="none" w:sz="0" w:space="0" w:color="auto"/>
                                    <w:bottom w:val="none" w:sz="0" w:space="0" w:color="auto"/>
                                    <w:right w:val="none" w:sz="0" w:space="0" w:color="auto"/>
                                  </w:divBdr>
                                  <w:divsChild>
                                    <w:div w:id="1970814266">
                                      <w:marLeft w:val="0"/>
                                      <w:marRight w:val="0"/>
                                      <w:marTop w:val="0"/>
                                      <w:marBottom w:val="0"/>
                                      <w:divBdr>
                                        <w:top w:val="none" w:sz="0" w:space="0" w:color="auto"/>
                                        <w:left w:val="none" w:sz="0" w:space="0" w:color="auto"/>
                                        <w:bottom w:val="none" w:sz="0" w:space="0" w:color="auto"/>
                                        <w:right w:val="none" w:sz="0" w:space="0" w:color="auto"/>
                                      </w:divBdr>
                                      <w:divsChild>
                                        <w:div w:id="56170328">
                                          <w:marLeft w:val="0"/>
                                          <w:marRight w:val="0"/>
                                          <w:marTop w:val="0"/>
                                          <w:marBottom w:val="0"/>
                                          <w:divBdr>
                                            <w:top w:val="none" w:sz="0" w:space="0" w:color="auto"/>
                                            <w:left w:val="none" w:sz="0" w:space="0" w:color="auto"/>
                                            <w:bottom w:val="none" w:sz="0" w:space="0" w:color="auto"/>
                                            <w:right w:val="none" w:sz="0" w:space="0" w:color="auto"/>
                                          </w:divBdr>
                                        </w:div>
                                        <w:div w:id="677462564">
                                          <w:marLeft w:val="0"/>
                                          <w:marRight w:val="0"/>
                                          <w:marTop w:val="0"/>
                                          <w:marBottom w:val="0"/>
                                          <w:divBdr>
                                            <w:top w:val="none" w:sz="0" w:space="0" w:color="auto"/>
                                            <w:left w:val="none" w:sz="0" w:space="0" w:color="auto"/>
                                            <w:bottom w:val="none" w:sz="0" w:space="0" w:color="auto"/>
                                            <w:right w:val="none" w:sz="0" w:space="0" w:color="auto"/>
                                          </w:divBdr>
                                        </w:div>
                                      </w:divsChild>
                                    </w:div>
                                    <w:div w:id="16652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85639">
                  <w:marLeft w:val="0"/>
                  <w:marRight w:val="0"/>
                  <w:marTop w:val="0"/>
                  <w:marBottom w:val="0"/>
                  <w:divBdr>
                    <w:top w:val="none" w:sz="0" w:space="0" w:color="auto"/>
                    <w:left w:val="none" w:sz="0" w:space="0" w:color="auto"/>
                    <w:bottom w:val="none" w:sz="0" w:space="0" w:color="auto"/>
                    <w:right w:val="none" w:sz="0" w:space="0" w:color="auto"/>
                  </w:divBdr>
                  <w:divsChild>
                    <w:div w:id="1339697224">
                      <w:marLeft w:val="0"/>
                      <w:marRight w:val="0"/>
                      <w:marTop w:val="0"/>
                      <w:marBottom w:val="0"/>
                      <w:divBdr>
                        <w:top w:val="none" w:sz="0" w:space="0" w:color="auto"/>
                        <w:left w:val="none" w:sz="0" w:space="0" w:color="auto"/>
                        <w:bottom w:val="none" w:sz="0" w:space="0" w:color="auto"/>
                        <w:right w:val="none" w:sz="0" w:space="0" w:color="auto"/>
                      </w:divBdr>
                      <w:divsChild>
                        <w:div w:id="1758673419">
                          <w:marLeft w:val="0"/>
                          <w:marRight w:val="0"/>
                          <w:marTop w:val="0"/>
                          <w:marBottom w:val="0"/>
                          <w:divBdr>
                            <w:top w:val="none" w:sz="0" w:space="0" w:color="auto"/>
                            <w:left w:val="none" w:sz="0" w:space="0" w:color="auto"/>
                            <w:bottom w:val="none" w:sz="0" w:space="0" w:color="auto"/>
                            <w:right w:val="none" w:sz="0" w:space="0" w:color="auto"/>
                          </w:divBdr>
                          <w:divsChild>
                            <w:div w:id="623737445">
                              <w:marLeft w:val="0"/>
                              <w:marRight w:val="0"/>
                              <w:marTop w:val="0"/>
                              <w:marBottom w:val="0"/>
                              <w:divBdr>
                                <w:top w:val="none" w:sz="0" w:space="0" w:color="auto"/>
                                <w:left w:val="none" w:sz="0" w:space="0" w:color="auto"/>
                                <w:bottom w:val="none" w:sz="0" w:space="0" w:color="auto"/>
                                <w:right w:val="none" w:sz="0" w:space="0" w:color="auto"/>
                              </w:divBdr>
                            </w:div>
                            <w:div w:id="846595830">
                              <w:marLeft w:val="0"/>
                              <w:marRight w:val="0"/>
                              <w:marTop w:val="0"/>
                              <w:marBottom w:val="0"/>
                              <w:divBdr>
                                <w:top w:val="none" w:sz="0" w:space="0" w:color="auto"/>
                                <w:left w:val="none" w:sz="0" w:space="0" w:color="auto"/>
                                <w:bottom w:val="none" w:sz="0" w:space="0" w:color="auto"/>
                                <w:right w:val="none" w:sz="0" w:space="0" w:color="auto"/>
                              </w:divBdr>
                            </w:div>
                            <w:div w:id="312953202">
                              <w:marLeft w:val="0"/>
                              <w:marRight w:val="0"/>
                              <w:marTop w:val="0"/>
                              <w:marBottom w:val="0"/>
                              <w:divBdr>
                                <w:top w:val="none" w:sz="0" w:space="0" w:color="auto"/>
                                <w:left w:val="none" w:sz="0" w:space="0" w:color="auto"/>
                                <w:bottom w:val="none" w:sz="0" w:space="0" w:color="auto"/>
                                <w:right w:val="none" w:sz="0" w:space="0" w:color="auto"/>
                              </w:divBdr>
                            </w:div>
                            <w:div w:id="856237913">
                              <w:marLeft w:val="0"/>
                              <w:marRight w:val="0"/>
                              <w:marTop w:val="0"/>
                              <w:marBottom w:val="0"/>
                              <w:divBdr>
                                <w:top w:val="none" w:sz="0" w:space="0" w:color="auto"/>
                                <w:left w:val="none" w:sz="0" w:space="0" w:color="auto"/>
                                <w:bottom w:val="none" w:sz="0" w:space="0" w:color="auto"/>
                                <w:right w:val="none" w:sz="0" w:space="0" w:color="auto"/>
                              </w:divBdr>
                            </w:div>
                            <w:div w:id="525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0211">
                      <w:marLeft w:val="0"/>
                      <w:marRight w:val="0"/>
                      <w:marTop w:val="0"/>
                      <w:marBottom w:val="0"/>
                      <w:divBdr>
                        <w:top w:val="none" w:sz="0" w:space="0" w:color="auto"/>
                        <w:left w:val="none" w:sz="0" w:space="0" w:color="auto"/>
                        <w:bottom w:val="none" w:sz="0" w:space="0" w:color="auto"/>
                        <w:right w:val="none" w:sz="0" w:space="0" w:color="auto"/>
                      </w:divBdr>
                    </w:div>
                    <w:div w:id="1320580286">
                      <w:marLeft w:val="0"/>
                      <w:marRight w:val="0"/>
                      <w:marTop w:val="0"/>
                      <w:marBottom w:val="0"/>
                      <w:divBdr>
                        <w:top w:val="none" w:sz="0" w:space="0" w:color="auto"/>
                        <w:left w:val="none" w:sz="0" w:space="0" w:color="auto"/>
                        <w:bottom w:val="none" w:sz="0" w:space="0" w:color="auto"/>
                        <w:right w:val="none" w:sz="0" w:space="0" w:color="auto"/>
                      </w:divBdr>
                    </w:div>
                    <w:div w:id="1255364197">
                      <w:marLeft w:val="0"/>
                      <w:marRight w:val="0"/>
                      <w:marTop w:val="0"/>
                      <w:marBottom w:val="0"/>
                      <w:divBdr>
                        <w:top w:val="none" w:sz="0" w:space="0" w:color="auto"/>
                        <w:left w:val="none" w:sz="0" w:space="0" w:color="auto"/>
                        <w:bottom w:val="none" w:sz="0" w:space="0" w:color="auto"/>
                        <w:right w:val="none" w:sz="0" w:space="0" w:color="auto"/>
                      </w:divBdr>
                    </w:div>
                    <w:div w:id="1253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093">
          <w:marLeft w:val="0"/>
          <w:marRight w:val="0"/>
          <w:marTop w:val="0"/>
          <w:marBottom w:val="0"/>
          <w:divBdr>
            <w:top w:val="none" w:sz="0" w:space="0" w:color="auto"/>
            <w:left w:val="none" w:sz="0" w:space="0" w:color="auto"/>
            <w:bottom w:val="none" w:sz="0" w:space="0" w:color="auto"/>
            <w:right w:val="none" w:sz="0" w:space="0" w:color="auto"/>
          </w:divBdr>
          <w:divsChild>
            <w:div w:id="18430246">
              <w:marLeft w:val="0"/>
              <w:marRight w:val="0"/>
              <w:marTop w:val="0"/>
              <w:marBottom w:val="0"/>
              <w:divBdr>
                <w:top w:val="none" w:sz="0" w:space="0" w:color="auto"/>
                <w:left w:val="none" w:sz="0" w:space="0" w:color="auto"/>
                <w:bottom w:val="none" w:sz="0" w:space="0" w:color="auto"/>
                <w:right w:val="none" w:sz="0" w:space="0" w:color="auto"/>
              </w:divBdr>
              <w:divsChild>
                <w:div w:id="121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65">
          <w:marLeft w:val="0"/>
          <w:marRight w:val="0"/>
          <w:marTop w:val="0"/>
          <w:marBottom w:val="0"/>
          <w:divBdr>
            <w:top w:val="none" w:sz="0" w:space="0" w:color="auto"/>
            <w:left w:val="none" w:sz="0" w:space="0" w:color="auto"/>
            <w:bottom w:val="none" w:sz="0" w:space="0" w:color="auto"/>
            <w:right w:val="none" w:sz="0" w:space="0" w:color="auto"/>
          </w:divBdr>
          <w:divsChild>
            <w:div w:id="1013728695">
              <w:marLeft w:val="0"/>
              <w:marRight w:val="0"/>
              <w:marTop w:val="0"/>
              <w:marBottom w:val="0"/>
              <w:divBdr>
                <w:top w:val="none" w:sz="0" w:space="0" w:color="auto"/>
                <w:left w:val="none" w:sz="0" w:space="0" w:color="auto"/>
                <w:bottom w:val="none" w:sz="0" w:space="0" w:color="auto"/>
                <w:right w:val="none" w:sz="0" w:space="0" w:color="auto"/>
              </w:divBdr>
              <w:divsChild>
                <w:div w:id="787895446">
                  <w:marLeft w:val="0"/>
                  <w:marRight w:val="0"/>
                  <w:marTop w:val="0"/>
                  <w:marBottom w:val="0"/>
                  <w:divBdr>
                    <w:top w:val="none" w:sz="0" w:space="0" w:color="auto"/>
                    <w:left w:val="none" w:sz="0" w:space="0" w:color="auto"/>
                    <w:bottom w:val="none" w:sz="0" w:space="0" w:color="auto"/>
                    <w:right w:val="none" w:sz="0" w:space="0" w:color="auto"/>
                  </w:divBdr>
                  <w:divsChild>
                    <w:div w:id="1458446231">
                      <w:marLeft w:val="0"/>
                      <w:marRight w:val="0"/>
                      <w:marTop w:val="0"/>
                      <w:marBottom w:val="0"/>
                      <w:divBdr>
                        <w:top w:val="none" w:sz="0" w:space="0" w:color="auto"/>
                        <w:left w:val="none" w:sz="0" w:space="0" w:color="auto"/>
                        <w:bottom w:val="none" w:sz="0" w:space="0" w:color="auto"/>
                        <w:right w:val="none" w:sz="0" w:space="0" w:color="auto"/>
                      </w:divBdr>
                    </w:div>
                    <w:div w:id="1975522356">
                      <w:marLeft w:val="0"/>
                      <w:marRight w:val="0"/>
                      <w:marTop w:val="0"/>
                      <w:marBottom w:val="0"/>
                      <w:divBdr>
                        <w:top w:val="none" w:sz="0" w:space="0" w:color="auto"/>
                        <w:left w:val="none" w:sz="0" w:space="0" w:color="auto"/>
                        <w:bottom w:val="none" w:sz="0" w:space="0" w:color="auto"/>
                        <w:right w:val="none" w:sz="0" w:space="0" w:color="auto"/>
                      </w:divBdr>
                      <w:divsChild>
                        <w:div w:id="7683823">
                          <w:marLeft w:val="0"/>
                          <w:marRight w:val="0"/>
                          <w:marTop w:val="0"/>
                          <w:marBottom w:val="0"/>
                          <w:divBdr>
                            <w:top w:val="none" w:sz="0" w:space="0" w:color="auto"/>
                            <w:left w:val="none" w:sz="0" w:space="0" w:color="auto"/>
                            <w:bottom w:val="none" w:sz="0" w:space="0" w:color="auto"/>
                            <w:right w:val="none" w:sz="0" w:space="0" w:color="auto"/>
                          </w:divBdr>
                        </w:div>
                        <w:div w:id="18531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281">
                  <w:marLeft w:val="0"/>
                  <w:marRight w:val="0"/>
                  <w:marTop w:val="0"/>
                  <w:marBottom w:val="0"/>
                  <w:divBdr>
                    <w:top w:val="none" w:sz="0" w:space="0" w:color="auto"/>
                    <w:left w:val="none" w:sz="0" w:space="0" w:color="auto"/>
                    <w:bottom w:val="none" w:sz="0" w:space="0" w:color="auto"/>
                    <w:right w:val="none" w:sz="0" w:space="0" w:color="auto"/>
                  </w:divBdr>
                  <w:divsChild>
                    <w:div w:id="423186415">
                      <w:marLeft w:val="0"/>
                      <w:marRight w:val="0"/>
                      <w:marTop w:val="0"/>
                      <w:marBottom w:val="0"/>
                      <w:divBdr>
                        <w:top w:val="none" w:sz="0" w:space="0" w:color="auto"/>
                        <w:left w:val="none" w:sz="0" w:space="0" w:color="auto"/>
                        <w:bottom w:val="none" w:sz="0" w:space="0" w:color="auto"/>
                        <w:right w:val="none" w:sz="0" w:space="0" w:color="auto"/>
                      </w:divBdr>
                    </w:div>
                    <w:div w:id="657613328">
                      <w:marLeft w:val="0"/>
                      <w:marRight w:val="0"/>
                      <w:marTop w:val="0"/>
                      <w:marBottom w:val="0"/>
                      <w:divBdr>
                        <w:top w:val="none" w:sz="0" w:space="0" w:color="auto"/>
                        <w:left w:val="none" w:sz="0" w:space="0" w:color="auto"/>
                        <w:bottom w:val="none" w:sz="0" w:space="0" w:color="auto"/>
                        <w:right w:val="none" w:sz="0" w:space="0" w:color="auto"/>
                      </w:divBdr>
                    </w:div>
                  </w:divsChild>
                </w:div>
                <w:div w:id="1255242785">
                  <w:marLeft w:val="0"/>
                  <w:marRight w:val="0"/>
                  <w:marTop w:val="0"/>
                  <w:marBottom w:val="0"/>
                  <w:divBdr>
                    <w:top w:val="none" w:sz="0" w:space="0" w:color="auto"/>
                    <w:left w:val="none" w:sz="0" w:space="0" w:color="auto"/>
                    <w:bottom w:val="none" w:sz="0" w:space="0" w:color="auto"/>
                    <w:right w:val="none" w:sz="0" w:space="0" w:color="auto"/>
                  </w:divBdr>
                  <w:divsChild>
                    <w:div w:id="1761292182">
                      <w:marLeft w:val="0"/>
                      <w:marRight w:val="0"/>
                      <w:marTop w:val="0"/>
                      <w:marBottom w:val="0"/>
                      <w:divBdr>
                        <w:top w:val="none" w:sz="0" w:space="0" w:color="auto"/>
                        <w:left w:val="none" w:sz="0" w:space="0" w:color="auto"/>
                        <w:bottom w:val="none" w:sz="0" w:space="0" w:color="auto"/>
                        <w:right w:val="none" w:sz="0" w:space="0" w:color="auto"/>
                      </w:divBdr>
                    </w:div>
                    <w:div w:id="1416972418">
                      <w:marLeft w:val="0"/>
                      <w:marRight w:val="0"/>
                      <w:marTop w:val="0"/>
                      <w:marBottom w:val="0"/>
                      <w:divBdr>
                        <w:top w:val="none" w:sz="0" w:space="0" w:color="auto"/>
                        <w:left w:val="none" w:sz="0" w:space="0" w:color="auto"/>
                        <w:bottom w:val="none" w:sz="0" w:space="0" w:color="auto"/>
                        <w:right w:val="none" w:sz="0" w:space="0" w:color="auto"/>
                      </w:divBdr>
                    </w:div>
                  </w:divsChild>
                </w:div>
                <w:div w:id="1520239068">
                  <w:marLeft w:val="0"/>
                  <w:marRight w:val="0"/>
                  <w:marTop w:val="0"/>
                  <w:marBottom w:val="0"/>
                  <w:divBdr>
                    <w:top w:val="none" w:sz="0" w:space="0" w:color="auto"/>
                    <w:left w:val="none" w:sz="0" w:space="0" w:color="auto"/>
                    <w:bottom w:val="none" w:sz="0" w:space="0" w:color="auto"/>
                    <w:right w:val="none" w:sz="0" w:space="0" w:color="auto"/>
                  </w:divBdr>
                  <w:divsChild>
                    <w:div w:id="990520244">
                      <w:marLeft w:val="0"/>
                      <w:marRight w:val="0"/>
                      <w:marTop w:val="0"/>
                      <w:marBottom w:val="0"/>
                      <w:divBdr>
                        <w:top w:val="none" w:sz="0" w:space="0" w:color="auto"/>
                        <w:left w:val="none" w:sz="0" w:space="0" w:color="auto"/>
                        <w:bottom w:val="none" w:sz="0" w:space="0" w:color="auto"/>
                        <w:right w:val="none" w:sz="0" w:space="0" w:color="auto"/>
                      </w:divBdr>
                    </w:div>
                    <w:div w:id="2057270693">
                      <w:marLeft w:val="0"/>
                      <w:marRight w:val="0"/>
                      <w:marTop w:val="0"/>
                      <w:marBottom w:val="0"/>
                      <w:divBdr>
                        <w:top w:val="none" w:sz="0" w:space="0" w:color="auto"/>
                        <w:left w:val="none" w:sz="0" w:space="0" w:color="auto"/>
                        <w:bottom w:val="none" w:sz="0" w:space="0" w:color="auto"/>
                        <w:right w:val="none" w:sz="0" w:space="0" w:color="auto"/>
                      </w:divBdr>
                    </w:div>
                  </w:divsChild>
                </w:div>
                <w:div w:id="1168407092">
                  <w:marLeft w:val="0"/>
                  <w:marRight w:val="0"/>
                  <w:marTop w:val="0"/>
                  <w:marBottom w:val="0"/>
                  <w:divBdr>
                    <w:top w:val="none" w:sz="0" w:space="0" w:color="auto"/>
                    <w:left w:val="none" w:sz="0" w:space="0" w:color="auto"/>
                    <w:bottom w:val="none" w:sz="0" w:space="0" w:color="auto"/>
                    <w:right w:val="none" w:sz="0" w:space="0" w:color="auto"/>
                  </w:divBdr>
                  <w:divsChild>
                    <w:div w:id="1498426399">
                      <w:marLeft w:val="0"/>
                      <w:marRight w:val="0"/>
                      <w:marTop w:val="0"/>
                      <w:marBottom w:val="0"/>
                      <w:divBdr>
                        <w:top w:val="none" w:sz="0" w:space="0" w:color="auto"/>
                        <w:left w:val="none" w:sz="0" w:space="0" w:color="auto"/>
                        <w:bottom w:val="none" w:sz="0" w:space="0" w:color="auto"/>
                        <w:right w:val="none" w:sz="0" w:space="0" w:color="auto"/>
                      </w:divBdr>
                      <w:divsChild>
                        <w:div w:id="1686324974">
                          <w:marLeft w:val="0"/>
                          <w:marRight w:val="0"/>
                          <w:marTop w:val="0"/>
                          <w:marBottom w:val="0"/>
                          <w:divBdr>
                            <w:top w:val="none" w:sz="0" w:space="0" w:color="auto"/>
                            <w:left w:val="none" w:sz="0" w:space="0" w:color="auto"/>
                            <w:bottom w:val="none" w:sz="0" w:space="0" w:color="auto"/>
                            <w:right w:val="none" w:sz="0" w:space="0" w:color="auto"/>
                          </w:divBdr>
                        </w:div>
                        <w:div w:id="1099452584">
                          <w:marLeft w:val="0"/>
                          <w:marRight w:val="0"/>
                          <w:marTop w:val="0"/>
                          <w:marBottom w:val="0"/>
                          <w:divBdr>
                            <w:top w:val="none" w:sz="0" w:space="0" w:color="auto"/>
                            <w:left w:val="none" w:sz="0" w:space="0" w:color="auto"/>
                            <w:bottom w:val="none" w:sz="0" w:space="0" w:color="auto"/>
                            <w:right w:val="none" w:sz="0" w:space="0" w:color="auto"/>
                          </w:divBdr>
                        </w:div>
                      </w:divsChild>
                    </w:div>
                    <w:div w:id="688140693">
                      <w:marLeft w:val="0"/>
                      <w:marRight w:val="0"/>
                      <w:marTop w:val="0"/>
                      <w:marBottom w:val="0"/>
                      <w:divBdr>
                        <w:top w:val="none" w:sz="0" w:space="0" w:color="auto"/>
                        <w:left w:val="none" w:sz="0" w:space="0" w:color="auto"/>
                        <w:bottom w:val="none" w:sz="0" w:space="0" w:color="auto"/>
                        <w:right w:val="none" w:sz="0" w:space="0" w:color="auto"/>
                      </w:divBdr>
                      <w:divsChild>
                        <w:div w:id="12303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884278">
      <w:bodyDiv w:val="1"/>
      <w:marLeft w:val="0"/>
      <w:marRight w:val="0"/>
      <w:marTop w:val="0"/>
      <w:marBottom w:val="0"/>
      <w:divBdr>
        <w:top w:val="none" w:sz="0" w:space="0" w:color="auto"/>
        <w:left w:val="none" w:sz="0" w:space="0" w:color="auto"/>
        <w:bottom w:val="none" w:sz="0" w:space="0" w:color="auto"/>
        <w:right w:val="none" w:sz="0" w:space="0" w:color="auto"/>
      </w:divBdr>
      <w:divsChild>
        <w:div w:id="560866410">
          <w:marLeft w:val="0"/>
          <w:marRight w:val="0"/>
          <w:marTop w:val="125"/>
          <w:marBottom w:val="0"/>
          <w:divBdr>
            <w:top w:val="none" w:sz="0" w:space="0" w:color="auto"/>
            <w:left w:val="none" w:sz="0" w:space="0" w:color="auto"/>
            <w:bottom w:val="none" w:sz="0" w:space="0" w:color="auto"/>
            <w:right w:val="none" w:sz="0" w:space="0" w:color="auto"/>
          </w:divBdr>
          <w:divsChild>
            <w:div w:id="679892649">
              <w:marLeft w:val="0"/>
              <w:marRight w:val="0"/>
              <w:marTop w:val="0"/>
              <w:marBottom w:val="0"/>
              <w:divBdr>
                <w:top w:val="none" w:sz="0" w:space="0" w:color="auto"/>
                <w:left w:val="none" w:sz="0" w:space="0" w:color="auto"/>
                <w:bottom w:val="none" w:sz="0" w:space="0" w:color="auto"/>
                <w:right w:val="none" w:sz="0" w:space="0" w:color="auto"/>
              </w:divBdr>
              <w:divsChild>
                <w:div w:id="402604601">
                  <w:marLeft w:val="0"/>
                  <w:marRight w:val="0"/>
                  <w:marTop w:val="0"/>
                  <w:marBottom w:val="0"/>
                  <w:divBdr>
                    <w:top w:val="none" w:sz="0" w:space="0" w:color="auto"/>
                    <w:left w:val="none" w:sz="0" w:space="0" w:color="auto"/>
                    <w:bottom w:val="none" w:sz="0" w:space="0" w:color="auto"/>
                    <w:right w:val="none" w:sz="0" w:space="0" w:color="auto"/>
                  </w:divBdr>
                  <w:divsChild>
                    <w:div w:id="575094949">
                      <w:marLeft w:val="0"/>
                      <w:marRight w:val="0"/>
                      <w:marTop w:val="0"/>
                      <w:marBottom w:val="0"/>
                      <w:divBdr>
                        <w:top w:val="none" w:sz="0" w:space="0" w:color="auto"/>
                        <w:left w:val="none" w:sz="0" w:space="0" w:color="auto"/>
                        <w:bottom w:val="none" w:sz="0" w:space="0" w:color="auto"/>
                        <w:right w:val="none" w:sz="0" w:space="0" w:color="auto"/>
                      </w:divBdr>
                      <w:divsChild>
                        <w:div w:id="281156046">
                          <w:marLeft w:val="0"/>
                          <w:marRight w:val="0"/>
                          <w:marTop w:val="0"/>
                          <w:marBottom w:val="432"/>
                          <w:divBdr>
                            <w:top w:val="none" w:sz="0" w:space="0" w:color="auto"/>
                            <w:left w:val="none" w:sz="0" w:space="0" w:color="auto"/>
                            <w:bottom w:val="none" w:sz="0" w:space="0" w:color="auto"/>
                            <w:right w:val="none" w:sz="0" w:space="0" w:color="auto"/>
                          </w:divBdr>
                        </w:div>
                        <w:div w:id="117645884">
                          <w:marLeft w:val="0"/>
                          <w:marRight w:val="0"/>
                          <w:marTop w:val="100"/>
                          <w:marBottom w:val="100"/>
                          <w:divBdr>
                            <w:top w:val="none" w:sz="0" w:space="0" w:color="auto"/>
                            <w:left w:val="none" w:sz="0" w:space="0" w:color="auto"/>
                            <w:bottom w:val="none" w:sz="0" w:space="0" w:color="auto"/>
                            <w:right w:val="none" w:sz="0" w:space="0" w:color="auto"/>
                          </w:divBdr>
                        </w:div>
                        <w:div w:id="2045983392">
                          <w:marLeft w:val="0"/>
                          <w:marRight w:val="0"/>
                          <w:marTop w:val="100"/>
                          <w:marBottom w:val="100"/>
                          <w:divBdr>
                            <w:top w:val="none" w:sz="0" w:space="0" w:color="auto"/>
                            <w:left w:val="none" w:sz="0" w:space="0" w:color="auto"/>
                            <w:bottom w:val="none" w:sz="0" w:space="0" w:color="auto"/>
                            <w:right w:val="none" w:sz="0" w:space="0" w:color="auto"/>
                          </w:divBdr>
                        </w:div>
                        <w:div w:id="647979870">
                          <w:marLeft w:val="0"/>
                          <w:marRight w:val="0"/>
                          <w:marTop w:val="100"/>
                          <w:marBottom w:val="100"/>
                          <w:divBdr>
                            <w:top w:val="none" w:sz="0" w:space="0" w:color="auto"/>
                            <w:left w:val="none" w:sz="0" w:space="0" w:color="auto"/>
                            <w:bottom w:val="none" w:sz="0" w:space="0" w:color="auto"/>
                            <w:right w:val="none" w:sz="0" w:space="0" w:color="auto"/>
                          </w:divBdr>
                        </w:div>
                        <w:div w:id="1137455394">
                          <w:marLeft w:val="0"/>
                          <w:marRight w:val="0"/>
                          <w:marTop w:val="100"/>
                          <w:marBottom w:val="100"/>
                          <w:divBdr>
                            <w:top w:val="none" w:sz="0" w:space="0" w:color="auto"/>
                            <w:left w:val="none" w:sz="0" w:space="0" w:color="auto"/>
                            <w:bottom w:val="none" w:sz="0" w:space="0" w:color="auto"/>
                            <w:right w:val="none" w:sz="0" w:space="0" w:color="auto"/>
                          </w:divBdr>
                        </w:div>
                        <w:div w:id="2110810114">
                          <w:marLeft w:val="0"/>
                          <w:marRight w:val="0"/>
                          <w:marTop w:val="100"/>
                          <w:marBottom w:val="100"/>
                          <w:divBdr>
                            <w:top w:val="none" w:sz="0" w:space="0" w:color="auto"/>
                            <w:left w:val="none" w:sz="0" w:space="0" w:color="auto"/>
                            <w:bottom w:val="none" w:sz="0" w:space="0" w:color="auto"/>
                            <w:right w:val="none" w:sz="0" w:space="0" w:color="auto"/>
                          </w:divBdr>
                        </w:div>
                        <w:div w:id="252906812">
                          <w:marLeft w:val="0"/>
                          <w:marRight w:val="0"/>
                          <w:marTop w:val="240"/>
                          <w:marBottom w:val="240"/>
                          <w:divBdr>
                            <w:top w:val="none" w:sz="0" w:space="0" w:color="auto"/>
                            <w:left w:val="none" w:sz="0" w:space="0" w:color="auto"/>
                            <w:bottom w:val="none" w:sz="0" w:space="0" w:color="auto"/>
                            <w:right w:val="none" w:sz="0" w:space="0" w:color="auto"/>
                          </w:divBdr>
                        </w:div>
                        <w:div w:id="252082607">
                          <w:marLeft w:val="0"/>
                          <w:marRight w:val="0"/>
                          <w:marTop w:val="100"/>
                          <w:marBottom w:val="100"/>
                          <w:divBdr>
                            <w:top w:val="none" w:sz="0" w:space="0" w:color="auto"/>
                            <w:left w:val="none" w:sz="0" w:space="0" w:color="auto"/>
                            <w:bottom w:val="none" w:sz="0" w:space="0" w:color="auto"/>
                            <w:right w:val="none" w:sz="0" w:space="0" w:color="auto"/>
                          </w:divBdr>
                          <w:divsChild>
                            <w:div w:id="248007115">
                              <w:marLeft w:val="0"/>
                              <w:marRight w:val="0"/>
                              <w:marTop w:val="0"/>
                              <w:marBottom w:val="0"/>
                              <w:divBdr>
                                <w:top w:val="none" w:sz="0" w:space="0" w:color="auto"/>
                                <w:left w:val="none" w:sz="0" w:space="0" w:color="auto"/>
                                <w:bottom w:val="none" w:sz="0" w:space="0" w:color="auto"/>
                                <w:right w:val="none" w:sz="0" w:space="0" w:color="auto"/>
                              </w:divBdr>
                              <w:divsChild>
                                <w:div w:id="1727098411">
                                  <w:marLeft w:val="0"/>
                                  <w:marRight w:val="0"/>
                                  <w:marTop w:val="0"/>
                                  <w:marBottom w:val="0"/>
                                  <w:divBdr>
                                    <w:top w:val="none" w:sz="0" w:space="0" w:color="auto"/>
                                    <w:left w:val="none" w:sz="0" w:space="0" w:color="auto"/>
                                    <w:bottom w:val="none" w:sz="0" w:space="0" w:color="auto"/>
                                    <w:right w:val="none" w:sz="0" w:space="0" w:color="auto"/>
                                  </w:divBdr>
                                  <w:divsChild>
                                    <w:div w:id="951861372">
                                      <w:marLeft w:val="0"/>
                                      <w:marRight w:val="0"/>
                                      <w:marTop w:val="0"/>
                                      <w:marBottom w:val="0"/>
                                      <w:divBdr>
                                        <w:top w:val="single" w:sz="2" w:space="0" w:color="DFDFDF"/>
                                        <w:left w:val="single" w:sz="2" w:space="0" w:color="DFDFDF"/>
                                        <w:bottom w:val="single" w:sz="2" w:space="0" w:color="DFDFDF"/>
                                        <w:right w:val="single" w:sz="2" w:space="0" w:color="DFDFDF"/>
                                      </w:divBdr>
                                      <w:divsChild>
                                        <w:div w:id="1994335508">
                                          <w:marLeft w:val="0"/>
                                          <w:marRight w:val="0"/>
                                          <w:marTop w:val="0"/>
                                          <w:marBottom w:val="0"/>
                                          <w:divBdr>
                                            <w:top w:val="none" w:sz="0" w:space="0" w:color="auto"/>
                                            <w:left w:val="none" w:sz="0" w:space="0" w:color="auto"/>
                                            <w:bottom w:val="none" w:sz="0" w:space="0" w:color="auto"/>
                                            <w:right w:val="none" w:sz="0" w:space="0" w:color="auto"/>
                                          </w:divBdr>
                                          <w:divsChild>
                                            <w:div w:id="112405110">
                                              <w:marLeft w:val="0"/>
                                              <w:marRight w:val="0"/>
                                              <w:marTop w:val="0"/>
                                              <w:marBottom w:val="0"/>
                                              <w:divBdr>
                                                <w:top w:val="none" w:sz="0" w:space="0" w:color="auto"/>
                                                <w:left w:val="none" w:sz="0" w:space="0" w:color="auto"/>
                                                <w:bottom w:val="none" w:sz="0" w:space="0" w:color="auto"/>
                                                <w:right w:val="none" w:sz="0" w:space="0" w:color="auto"/>
                                              </w:divBdr>
                                              <w:divsChild>
                                                <w:div w:id="886187012">
                                                  <w:marLeft w:val="0"/>
                                                  <w:marRight w:val="0"/>
                                                  <w:marTop w:val="0"/>
                                                  <w:marBottom w:val="0"/>
                                                  <w:divBdr>
                                                    <w:top w:val="none" w:sz="0" w:space="0" w:color="auto"/>
                                                    <w:left w:val="none" w:sz="0" w:space="0" w:color="auto"/>
                                                    <w:bottom w:val="none" w:sz="0" w:space="0" w:color="auto"/>
                                                    <w:right w:val="none" w:sz="0" w:space="0" w:color="auto"/>
                                                  </w:divBdr>
                                                </w:div>
                                                <w:div w:id="1280140992">
                                                  <w:marLeft w:val="0"/>
                                                  <w:marRight w:val="25"/>
                                                  <w:marTop w:val="0"/>
                                                  <w:marBottom w:val="0"/>
                                                  <w:divBdr>
                                                    <w:top w:val="none" w:sz="0" w:space="0" w:color="auto"/>
                                                    <w:left w:val="none" w:sz="0" w:space="0" w:color="auto"/>
                                                    <w:bottom w:val="none" w:sz="0" w:space="0" w:color="auto"/>
                                                    <w:right w:val="none" w:sz="0" w:space="0" w:color="auto"/>
                                                  </w:divBdr>
                                                </w:div>
                                              </w:divsChild>
                                            </w:div>
                                          </w:divsChild>
                                        </w:div>
                                        <w:div w:id="1951012126">
                                          <w:marLeft w:val="-195"/>
                                          <w:marRight w:val="0"/>
                                          <w:marTop w:val="0"/>
                                          <w:marBottom w:val="0"/>
                                          <w:divBdr>
                                            <w:top w:val="none" w:sz="0" w:space="0" w:color="auto"/>
                                            <w:left w:val="none" w:sz="0" w:space="0" w:color="auto"/>
                                            <w:bottom w:val="none" w:sz="0" w:space="0" w:color="auto"/>
                                            <w:right w:val="none" w:sz="0" w:space="0" w:color="auto"/>
                                          </w:divBdr>
                                          <w:divsChild>
                                            <w:div w:id="112528478">
                                              <w:marLeft w:val="0"/>
                                              <w:marRight w:val="0"/>
                                              <w:marTop w:val="0"/>
                                              <w:marBottom w:val="38"/>
                                              <w:divBdr>
                                                <w:top w:val="single" w:sz="2" w:space="0" w:color="A9A9A9"/>
                                                <w:left w:val="single" w:sz="2" w:space="0" w:color="A9A9A9"/>
                                                <w:bottom w:val="single" w:sz="2" w:space="0" w:color="A9A9A9"/>
                                                <w:right w:val="single" w:sz="2" w:space="0" w:color="A9A9A9"/>
                                              </w:divBdr>
                                              <w:divsChild>
                                                <w:div w:id="740830892">
                                                  <w:marLeft w:val="0"/>
                                                  <w:marRight w:val="0"/>
                                                  <w:marTop w:val="0"/>
                                                  <w:marBottom w:val="0"/>
                                                  <w:divBdr>
                                                    <w:top w:val="none" w:sz="0" w:space="0" w:color="auto"/>
                                                    <w:left w:val="none" w:sz="0" w:space="0" w:color="auto"/>
                                                    <w:bottom w:val="none" w:sz="0" w:space="0" w:color="auto"/>
                                                    <w:right w:val="none" w:sz="0" w:space="0" w:color="auto"/>
                                                  </w:divBdr>
                                                  <w:divsChild>
                                                    <w:div w:id="334963420">
                                                      <w:marLeft w:val="199"/>
                                                      <w:marRight w:val="0"/>
                                                      <w:marTop w:val="0"/>
                                                      <w:marBottom w:val="199"/>
                                                      <w:divBdr>
                                                        <w:top w:val="single" w:sz="2" w:space="0" w:color="E4E4E4"/>
                                                        <w:left w:val="single" w:sz="2" w:space="0" w:color="E4E4E4"/>
                                                        <w:bottom w:val="single" w:sz="2" w:space="0" w:color="E4E4E4"/>
                                                        <w:right w:val="single" w:sz="2" w:space="0" w:color="E4E4E4"/>
                                                      </w:divBdr>
                                                    </w:div>
                                                    <w:div w:id="1474909565">
                                                      <w:marLeft w:val="199"/>
                                                      <w:marRight w:val="0"/>
                                                      <w:marTop w:val="0"/>
                                                      <w:marBottom w:val="199"/>
                                                      <w:divBdr>
                                                        <w:top w:val="single" w:sz="2" w:space="0" w:color="E4E4E4"/>
                                                        <w:left w:val="single" w:sz="2" w:space="0" w:color="E4E4E4"/>
                                                        <w:bottom w:val="single" w:sz="2" w:space="0" w:color="E4E4E4"/>
                                                        <w:right w:val="single" w:sz="2" w:space="0" w:color="E4E4E4"/>
                                                      </w:divBdr>
                                                    </w:div>
                                                    <w:div w:id="965501100">
                                                      <w:marLeft w:val="199"/>
                                                      <w:marRight w:val="0"/>
                                                      <w:marTop w:val="0"/>
                                                      <w:marBottom w:val="199"/>
                                                      <w:divBdr>
                                                        <w:top w:val="single" w:sz="2" w:space="0" w:color="E4E4E4"/>
                                                        <w:left w:val="single" w:sz="2" w:space="0" w:color="E4E4E4"/>
                                                        <w:bottom w:val="single" w:sz="2" w:space="0" w:color="E4E4E4"/>
                                                        <w:right w:val="single" w:sz="2" w:space="0" w:color="E4E4E4"/>
                                                      </w:divBdr>
                                                    </w:div>
                                                    <w:div w:id="1068766757">
                                                      <w:marLeft w:val="199"/>
                                                      <w:marRight w:val="0"/>
                                                      <w:marTop w:val="0"/>
                                                      <w:marBottom w:val="199"/>
                                                      <w:divBdr>
                                                        <w:top w:val="single" w:sz="2" w:space="0" w:color="E4E4E4"/>
                                                        <w:left w:val="single" w:sz="2" w:space="0" w:color="E4E4E4"/>
                                                        <w:bottom w:val="single" w:sz="2" w:space="0" w:color="E4E4E4"/>
                                                        <w:right w:val="single" w:sz="2" w:space="0" w:color="E4E4E4"/>
                                                      </w:divBdr>
                                                    </w:div>
                                                    <w:div w:id="273291248">
                                                      <w:marLeft w:val="199"/>
                                                      <w:marRight w:val="0"/>
                                                      <w:marTop w:val="0"/>
                                                      <w:marBottom w:val="199"/>
                                                      <w:divBdr>
                                                        <w:top w:val="single" w:sz="2" w:space="0" w:color="E4E4E4"/>
                                                        <w:left w:val="single" w:sz="2" w:space="0" w:color="E4E4E4"/>
                                                        <w:bottom w:val="single" w:sz="2" w:space="0" w:color="E4E4E4"/>
                                                        <w:right w:val="single" w:sz="2" w:space="0" w:color="E4E4E4"/>
                                                      </w:divBdr>
                                                    </w:div>
                                                    <w:div w:id="1813789041">
                                                      <w:marLeft w:val="199"/>
                                                      <w:marRight w:val="0"/>
                                                      <w:marTop w:val="0"/>
                                                      <w:marBottom w:val="199"/>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1042554375">
                          <w:marLeft w:val="0"/>
                          <w:marRight w:val="0"/>
                          <w:marTop w:val="0"/>
                          <w:marBottom w:val="125"/>
                          <w:divBdr>
                            <w:top w:val="none" w:sz="0" w:space="0" w:color="auto"/>
                            <w:left w:val="none" w:sz="0" w:space="0" w:color="auto"/>
                            <w:bottom w:val="none" w:sz="0" w:space="0" w:color="auto"/>
                            <w:right w:val="none" w:sz="0" w:space="0" w:color="auto"/>
                          </w:divBdr>
                          <w:divsChild>
                            <w:div w:id="1441339739">
                              <w:marLeft w:val="0"/>
                              <w:marRight w:val="0"/>
                              <w:marTop w:val="0"/>
                              <w:marBottom w:val="0"/>
                              <w:divBdr>
                                <w:top w:val="none" w:sz="0" w:space="0" w:color="auto"/>
                                <w:left w:val="none" w:sz="0" w:space="0" w:color="auto"/>
                                <w:bottom w:val="none" w:sz="0" w:space="0" w:color="auto"/>
                                <w:right w:val="none" w:sz="0" w:space="0" w:color="auto"/>
                              </w:divBdr>
                            </w:div>
                          </w:divsChild>
                        </w:div>
                        <w:div w:id="1521429693">
                          <w:marLeft w:val="0"/>
                          <w:marRight w:val="0"/>
                          <w:marTop w:val="0"/>
                          <w:marBottom w:val="125"/>
                          <w:divBdr>
                            <w:top w:val="none" w:sz="0" w:space="0" w:color="auto"/>
                            <w:left w:val="none" w:sz="0" w:space="0" w:color="auto"/>
                            <w:bottom w:val="none" w:sz="0" w:space="0" w:color="auto"/>
                            <w:right w:val="none" w:sz="0" w:space="0" w:color="auto"/>
                          </w:divBdr>
                          <w:divsChild>
                            <w:div w:id="719982472">
                              <w:marLeft w:val="0"/>
                              <w:marRight w:val="0"/>
                              <w:marTop w:val="0"/>
                              <w:marBottom w:val="0"/>
                              <w:divBdr>
                                <w:top w:val="none" w:sz="0" w:space="0" w:color="auto"/>
                                <w:left w:val="none" w:sz="0" w:space="0" w:color="auto"/>
                                <w:bottom w:val="none" w:sz="0" w:space="0" w:color="auto"/>
                                <w:right w:val="none" w:sz="0" w:space="0" w:color="auto"/>
                              </w:divBdr>
                              <w:divsChild>
                                <w:div w:id="102921946">
                                  <w:marLeft w:val="0"/>
                                  <w:marRight w:val="0"/>
                                  <w:marTop w:val="125"/>
                                  <w:marBottom w:val="0"/>
                                  <w:divBdr>
                                    <w:top w:val="single" w:sz="4" w:space="13" w:color="CCCCCC"/>
                                    <w:left w:val="single" w:sz="4" w:space="13" w:color="CCCCCC"/>
                                    <w:bottom w:val="single" w:sz="4" w:space="13" w:color="CCCCCC"/>
                                    <w:right w:val="single" w:sz="4" w:space="13" w:color="CCCCCC"/>
                                  </w:divBdr>
                                </w:div>
                              </w:divsChild>
                            </w:div>
                          </w:divsChild>
                        </w:div>
                        <w:div w:id="2082485022">
                          <w:marLeft w:val="0"/>
                          <w:marRight w:val="0"/>
                          <w:marTop w:val="0"/>
                          <w:marBottom w:val="125"/>
                          <w:divBdr>
                            <w:top w:val="single" w:sz="4" w:space="13" w:color="CCCCCC"/>
                            <w:left w:val="single" w:sz="4" w:space="13" w:color="CCCCCC"/>
                            <w:bottom w:val="single" w:sz="4" w:space="13" w:color="CCCCCC"/>
                            <w:right w:val="single" w:sz="4" w:space="13" w:color="CCCCCC"/>
                          </w:divBdr>
                          <w:divsChild>
                            <w:div w:id="1687368244">
                              <w:marLeft w:val="0"/>
                              <w:marRight w:val="0"/>
                              <w:marTop w:val="100"/>
                              <w:marBottom w:val="100"/>
                              <w:divBdr>
                                <w:top w:val="none" w:sz="0" w:space="0" w:color="auto"/>
                                <w:left w:val="none" w:sz="0" w:space="0" w:color="auto"/>
                                <w:bottom w:val="none" w:sz="0" w:space="0" w:color="auto"/>
                                <w:right w:val="none" w:sz="0" w:space="0" w:color="auto"/>
                              </w:divBdr>
                            </w:div>
                          </w:divsChild>
                        </w:div>
                        <w:div w:id="256597747">
                          <w:marLeft w:val="0"/>
                          <w:marRight w:val="0"/>
                          <w:marTop w:val="0"/>
                          <w:marBottom w:val="125"/>
                          <w:divBdr>
                            <w:top w:val="none" w:sz="0" w:space="0" w:color="auto"/>
                            <w:left w:val="none" w:sz="0" w:space="0" w:color="auto"/>
                            <w:bottom w:val="none" w:sz="0" w:space="0" w:color="auto"/>
                            <w:right w:val="none" w:sz="0" w:space="0" w:color="auto"/>
                          </w:divBdr>
                          <w:divsChild>
                            <w:div w:id="2097048964">
                              <w:marLeft w:val="0"/>
                              <w:marRight w:val="0"/>
                              <w:marTop w:val="0"/>
                              <w:marBottom w:val="376"/>
                              <w:divBdr>
                                <w:top w:val="none" w:sz="0" w:space="0" w:color="auto"/>
                                <w:left w:val="none" w:sz="0" w:space="0" w:color="auto"/>
                                <w:bottom w:val="none" w:sz="0" w:space="0" w:color="auto"/>
                                <w:right w:val="none" w:sz="0" w:space="0" w:color="auto"/>
                              </w:divBdr>
                              <w:divsChild>
                                <w:div w:id="388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522">
          <w:marLeft w:val="0"/>
          <w:marRight w:val="0"/>
          <w:marTop w:val="0"/>
          <w:marBottom w:val="0"/>
          <w:divBdr>
            <w:top w:val="none" w:sz="0" w:space="0" w:color="auto"/>
            <w:left w:val="none" w:sz="0" w:space="0" w:color="auto"/>
            <w:bottom w:val="none" w:sz="0" w:space="0" w:color="auto"/>
            <w:right w:val="none" w:sz="0" w:space="0" w:color="auto"/>
          </w:divBdr>
        </w:div>
        <w:div w:id="675039143">
          <w:marLeft w:val="0"/>
          <w:marRight w:val="0"/>
          <w:marTop w:val="0"/>
          <w:marBottom w:val="0"/>
          <w:divBdr>
            <w:top w:val="none" w:sz="0" w:space="0" w:color="auto"/>
            <w:left w:val="none" w:sz="0" w:space="0" w:color="auto"/>
            <w:bottom w:val="none" w:sz="0" w:space="0" w:color="auto"/>
            <w:right w:val="none" w:sz="0" w:space="0" w:color="auto"/>
          </w:divBdr>
          <w:divsChild>
            <w:div w:id="2081054594">
              <w:marLeft w:val="0"/>
              <w:marRight w:val="0"/>
              <w:marTop w:val="0"/>
              <w:marBottom w:val="0"/>
              <w:divBdr>
                <w:top w:val="none" w:sz="0" w:space="0" w:color="auto"/>
                <w:left w:val="none" w:sz="0" w:space="0" w:color="auto"/>
                <w:bottom w:val="none" w:sz="0" w:space="0" w:color="auto"/>
                <w:right w:val="none" w:sz="0" w:space="0" w:color="auto"/>
              </w:divBdr>
              <w:divsChild>
                <w:div w:id="1947541456">
                  <w:marLeft w:val="0"/>
                  <w:marRight w:val="0"/>
                  <w:marTop w:val="0"/>
                  <w:marBottom w:val="0"/>
                  <w:divBdr>
                    <w:top w:val="none" w:sz="0" w:space="0" w:color="auto"/>
                    <w:left w:val="none" w:sz="0" w:space="0" w:color="auto"/>
                    <w:bottom w:val="none" w:sz="0" w:space="0" w:color="auto"/>
                    <w:right w:val="none" w:sz="0" w:space="0" w:color="auto"/>
                  </w:divBdr>
                  <w:divsChild>
                    <w:div w:id="309409699">
                      <w:marLeft w:val="0"/>
                      <w:marRight w:val="0"/>
                      <w:marTop w:val="0"/>
                      <w:marBottom w:val="0"/>
                      <w:divBdr>
                        <w:top w:val="none" w:sz="0" w:space="0" w:color="auto"/>
                        <w:left w:val="none" w:sz="0" w:space="0" w:color="auto"/>
                        <w:bottom w:val="none" w:sz="0" w:space="0" w:color="auto"/>
                        <w:right w:val="none" w:sz="0" w:space="0" w:color="auto"/>
                      </w:divBdr>
                      <w:divsChild>
                        <w:div w:id="1899632448">
                          <w:marLeft w:val="0"/>
                          <w:marRight w:val="0"/>
                          <w:marTop w:val="0"/>
                          <w:marBottom w:val="0"/>
                          <w:divBdr>
                            <w:top w:val="single" w:sz="2" w:space="0" w:color="DFDFDF"/>
                            <w:left w:val="single" w:sz="2" w:space="0" w:color="DFDFDF"/>
                            <w:bottom w:val="single" w:sz="2" w:space="0" w:color="DFDFDF"/>
                            <w:right w:val="single" w:sz="2" w:space="0" w:color="DFDFDF"/>
                          </w:divBdr>
                          <w:divsChild>
                            <w:div w:id="1049646012">
                              <w:marLeft w:val="-98"/>
                              <w:marRight w:val="0"/>
                              <w:marTop w:val="0"/>
                              <w:marBottom w:val="0"/>
                              <w:divBdr>
                                <w:top w:val="none" w:sz="0" w:space="0" w:color="auto"/>
                                <w:left w:val="none" w:sz="0" w:space="0" w:color="auto"/>
                                <w:bottom w:val="none" w:sz="0" w:space="0" w:color="auto"/>
                                <w:right w:val="none" w:sz="0" w:space="0" w:color="auto"/>
                              </w:divBdr>
                              <w:divsChild>
                                <w:div w:id="409960218">
                                  <w:marLeft w:val="0"/>
                                  <w:marRight w:val="0"/>
                                  <w:marTop w:val="0"/>
                                  <w:marBottom w:val="0"/>
                                  <w:divBdr>
                                    <w:top w:val="single" w:sz="2" w:space="0" w:color="A9A9A9"/>
                                    <w:left w:val="single" w:sz="2" w:space="0" w:color="A9A9A9"/>
                                    <w:bottom w:val="single" w:sz="2" w:space="0" w:color="A9A9A9"/>
                                    <w:right w:val="single" w:sz="2" w:space="0" w:color="A9A9A9"/>
                                  </w:divBdr>
                                  <w:divsChild>
                                    <w:div w:id="528958976">
                                      <w:marLeft w:val="0"/>
                                      <w:marRight w:val="0"/>
                                      <w:marTop w:val="0"/>
                                      <w:marBottom w:val="0"/>
                                      <w:divBdr>
                                        <w:top w:val="none" w:sz="0" w:space="0" w:color="auto"/>
                                        <w:left w:val="none" w:sz="0" w:space="0" w:color="auto"/>
                                        <w:bottom w:val="none" w:sz="0" w:space="0" w:color="auto"/>
                                        <w:right w:val="none" w:sz="0" w:space="0" w:color="auto"/>
                                      </w:divBdr>
                                      <w:divsChild>
                                        <w:div w:id="2088115075">
                                          <w:marLeft w:val="100"/>
                                          <w:marRight w:val="0"/>
                                          <w:marTop w:val="0"/>
                                          <w:marBottom w:val="125"/>
                                          <w:divBdr>
                                            <w:top w:val="single" w:sz="2" w:space="0" w:color="E4E4E4"/>
                                            <w:left w:val="single" w:sz="2" w:space="0" w:color="E4E4E4"/>
                                            <w:bottom w:val="single" w:sz="2" w:space="0" w:color="E4E4E4"/>
                                            <w:right w:val="single" w:sz="2" w:space="0" w:color="E4E4E4"/>
                                          </w:divBdr>
                                          <w:divsChild>
                                            <w:div w:id="1833713077">
                                              <w:marLeft w:val="0"/>
                                              <w:marRight w:val="0"/>
                                              <w:marTop w:val="0"/>
                                              <w:marBottom w:val="0"/>
                                              <w:divBdr>
                                                <w:top w:val="none" w:sz="0" w:space="0" w:color="auto"/>
                                                <w:left w:val="none" w:sz="0" w:space="0" w:color="auto"/>
                                                <w:bottom w:val="none" w:sz="0" w:space="0" w:color="auto"/>
                                                <w:right w:val="none" w:sz="0" w:space="0" w:color="auto"/>
                                              </w:divBdr>
                                            </w:div>
                                            <w:div w:id="1939097545">
                                              <w:marLeft w:val="0"/>
                                              <w:marRight w:val="0"/>
                                              <w:marTop w:val="0"/>
                                              <w:marBottom w:val="0"/>
                                              <w:divBdr>
                                                <w:top w:val="none" w:sz="0" w:space="0" w:color="auto"/>
                                                <w:left w:val="none" w:sz="0" w:space="0" w:color="auto"/>
                                                <w:bottom w:val="none" w:sz="0" w:space="0" w:color="auto"/>
                                                <w:right w:val="none" w:sz="0" w:space="0" w:color="auto"/>
                                              </w:divBdr>
                                            </w:div>
                                          </w:divsChild>
                                        </w:div>
                                        <w:div w:id="1728260143">
                                          <w:marLeft w:val="100"/>
                                          <w:marRight w:val="0"/>
                                          <w:marTop w:val="0"/>
                                          <w:marBottom w:val="125"/>
                                          <w:divBdr>
                                            <w:top w:val="single" w:sz="2" w:space="0" w:color="E4E4E4"/>
                                            <w:left w:val="single" w:sz="2" w:space="0" w:color="E4E4E4"/>
                                            <w:bottom w:val="single" w:sz="2" w:space="0" w:color="E4E4E4"/>
                                            <w:right w:val="single" w:sz="2" w:space="0" w:color="E4E4E4"/>
                                          </w:divBdr>
                                          <w:divsChild>
                                            <w:div w:id="2069497243">
                                              <w:marLeft w:val="0"/>
                                              <w:marRight w:val="0"/>
                                              <w:marTop w:val="0"/>
                                              <w:marBottom w:val="0"/>
                                              <w:divBdr>
                                                <w:top w:val="none" w:sz="0" w:space="0" w:color="auto"/>
                                                <w:left w:val="none" w:sz="0" w:space="0" w:color="auto"/>
                                                <w:bottom w:val="none" w:sz="0" w:space="0" w:color="auto"/>
                                                <w:right w:val="none" w:sz="0" w:space="0" w:color="auto"/>
                                              </w:divBdr>
                                            </w:div>
                                            <w:div w:id="440996671">
                                              <w:marLeft w:val="0"/>
                                              <w:marRight w:val="0"/>
                                              <w:marTop w:val="0"/>
                                              <w:marBottom w:val="0"/>
                                              <w:divBdr>
                                                <w:top w:val="none" w:sz="0" w:space="0" w:color="auto"/>
                                                <w:left w:val="none" w:sz="0" w:space="0" w:color="auto"/>
                                                <w:bottom w:val="none" w:sz="0" w:space="0" w:color="auto"/>
                                                <w:right w:val="none" w:sz="0" w:space="0" w:color="auto"/>
                                              </w:divBdr>
                                            </w:div>
                                          </w:divsChild>
                                        </w:div>
                                        <w:div w:id="1769033918">
                                          <w:marLeft w:val="100"/>
                                          <w:marRight w:val="0"/>
                                          <w:marTop w:val="0"/>
                                          <w:marBottom w:val="125"/>
                                          <w:divBdr>
                                            <w:top w:val="single" w:sz="2" w:space="0" w:color="E4E4E4"/>
                                            <w:left w:val="single" w:sz="2" w:space="0" w:color="E4E4E4"/>
                                            <w:bottom w:val="single" w:sz="2" w:space="0" w:color="E4E4E4"/>
                                            <w:right w:val="single" w:sz="2" w:space="0" w:color="E4E4E4"/>
                                          </w:divBdr>
                                          <w:divsChild>
                                            <w:div w:id="587269362">
                                              <w:marLeft w:val="0"/>
                                              <w:marRight w:val="0"/>
                                              <w:marTop w:val="0"/>
                                              <w:marBottom w:val="0"/>
                                              <w:divBdr>
                                                <w:top w:val="none" w:sz="0" w:space="0" w:color="auto"/>
                                                <w:left w:val="none" w:sz="0" w:space="0" w:color="auto"/>
                                                <w:bottom w:val="none" w:sz="0" w:space="0" w:color="auto"/>
                                                <w:right w:val="none" w:sz="0" w:space="0" w:color="auto"/>
                                              </w:divBdr>
                                            </w:div>
                                            <w:div w:id="10429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887608">
          <w:marLeft w:val="0"/>
          <w:marRight w:val="0"/>
          <w:marTop w:val="0"/>
          <w:marBottom w:val="0"/>
          <w:divBdr>
            <w:top w:val="none" w:sz="0" w:space="0" w:color="auto"/>
            <w:left w:val="none" w:sz="0" w:space="0" w:color="auto"/>
            <w:bottom w:val="none" w:sz="0" w:space="0" w:color="auto"/>
            <w:right w:val="none" w:sz="0" w:space="0" w:color="auto"/>
          </w:divBdr>
        </w:div>
      </w:divsChild>
    </w:div>
    <w:div w:id="1060010790">
      <w:bodyDiv w:val="1"/>
      <w:marLeft w:val="0"/>
      <w:marRight w:val="0"/>
      <w:marTop w:val="0"/>
      <w:marBottom w:val="0"/>
      <w:divBdr>
        <w:top w:val="none" w:sz="0" w:space="0" w:color="auto"/>
        <w:left w:val="none" w:sz="0" w:space="0" w:color="auto"/>
        <w:bottom w:val="none" w:sz="0" w:space="0" w:color="auto"/>
        <w:right w:val="none" w:sz="0" w:space="0" w:color="auto"/>
      </w:divBdr>
      <w:divsChild>
        <w:div w:id="428355834">
          <w:marLeft w:val="0"/>
          <w:marRight w:val="0"/>
          <w:marTop w:val="100"/>
          <w:marBottom w:val="100"/>
          <w:divBdr>
            <w:top w:val="none" w:sz="0" w:space="0" w:color="auto"/>
            <w:left w:val="none" w:sz="0" w:space="0" w:color="auto"/>
            <w:bottom w:val="none" w:sz="0" w:space="0" w:color="auto"/>
            <w:right w:val="none" w:sz="0" w:space="0" w:color="auto"/>
          </w:divBdr>
        </w:div>
        <w:div w:id="259795596">
          <w:marLeft w:val="0"/>
          <w:marRight w:val="0"/>
          <w:marTop w:val="100"/>
          <w:marBottom w:val="100"/>
          <w:divBdr>
            <w:top w:val="none" w:sz="0" w:space="0" w:color="auto"/>
            <w:left w:val="none" w:sz="0" w:space="0" w:color="auto"/>
            <w:bottom w:val="none" w:sz="0" w:space="0" w:color="auto"/>
            <w:right w:val="none" w:sz="0" w:space="0" w:color="auto"/>
          </w:divBdr>
        </w:div>
        <w:div w:id="1512836314">
          <w:marLeft w:val="0"/>
          <w:marRight w:val="0"/>
          <w:marTop w:val="100"/>
          <w:marBottom w:val="100"/>
          <w:divBdr>
            <w:top w:val="none" w:sz="0" w:space="0" w:color="auto"/>
            <w:left w:val="none" w:sz="0" w:space="0" w:color="auto"/>
            <w:bottom w:val="none" w:sz="0" w:space="0" w:color="auto"/>
            <w:right w:val="none" w:sz="0" w:space="0" w:color="auto"/>
          </w:divBdr>
        </w:div>
        <w:div w:id="635766919">
          <w:marLeft w:val="0"/>
          <w:marRight w:val="0"/>
          <w:marTop w:val="100"/>
          <w:marBottom w:val="100"/>
          <w:divBdr>
            <w:top w:val="none" w:sz="0" w:space="0" w:color="auto"/>
            <w:left w:val="none" w:sz="0" w:space="0" w:color="auto"/>
            <w:bottom w:val="none" w:sz="0" w:space="0" w:color="auto"/>
            <w:right w:val="none" w:sz="0" w:space="0" w:color="auto"/>
          </w:divBdr>
        </w:div>
        <w:div w:id="1542277605">
          <w:marLeft w:val="0"/>
          <w:marRight w:val="0"/>
          <w:marTop w:val="240"/>
          <w:marBottom w:val="240"/>
          <w:divBdr>
            <w:top w:val="none" w:sz="0" w:space="0" w:color="auto"/>
            <w:left w:val="none" w:sz="0" w:space="0" w:color="auto"/>
            <w:bottom w:val="none" w:sz="0" w:space="0" w:color="auto"/>
            <w:right w:val="none" w:sz="0" w:space="0" w:color="auto"/>
          </w:divBdr>
        </w:div>
        <w:div w:id="1963993730">
          <w:marLeft w:val="0"/>
          <w:marRight w:val="0"/>
          <w:marTop w:val="100"/>
          <w:marBottom w:val="100"/>
          <w:divBdr>
            <w:top w:val="none" w:sz="0" w:space="0" w:color="auto"/>
            <w:left w:val="none" w:sz="0" w:space="0" w:color="auto"/>
            <w:bottom w:val="none" w:sz="0" w:space="0" w:color="auto"/>
            <w:right w:val="none" w:sz="0" w:space="0" w:color="auto"/>
          </w:divBdr>
          <w:divsChild>
            <w:div w:id="1089347432">
              <w:marLeft w:val="0"/>
              <w:marRight w:val="0"/>
              <w:marTop w:val="0"/>
              <w:marBottom w:val="0"/>
              <w:divBdr>
                <w:top w:val="none" w:sz="0" w:space="0" w:color="auto"/>
                <w:left w:val="none" w:sz="0" w:space="0" w:color="auto"/>
                <w:bottom w:val="none" w:sz="0" w:space="0" w:color="auto"/>
                <w:right w:val="none" w:sz="0" w:space="0" w:color="auto"/>
              </w:divBdr>
              <w:divsChild>
                <w:div w:id="983578890">
                  <w:marLeft w:val="0"/>
                  <w:marRight w:val="0"/>
                  <w:marTop w:val="0"/>
                  <w:marBottom w:val="0"/>
                  <w:divBdr>
                    <w:top w:val="none" w:sz="0" w:space="0" w:color="auto"/>
                    <w:left w:val="none" w:sz="0" w:space="0" w:color="auto"/>
                    <w:bottom w:val="none" w:sz="0" w:space="0" w:color="auto"/>
                    <w:right w:val="none" w:sz="0" w:space="0" w:color="auto"/>
                  </w:divBdr>
                  <w:divsChild>
                    <w:div w:id="847793165">
                      <w:marLeft w:val="0"/>
                      <w:marRight w:val="0"/>
                      <w:marTop w:val="0"/>
                      <w:marBottom w:val="0"/>
                      <w:divBdr>
                        <w:top w:val="single" w:sz="2" w:space="0" w:color="DFDFDF"/>
                        <w:left w:val="single" w:sz="2" w:space="0" w:color="DFDFDF"/>
                        <w:bottom w:val="single" w:sz="2" w:space="0" w:color="DFDFDF"/>
                        <w:right w:val="single" w:sz="2" w:space="0" w:color="DFDFDF"/>
                      </w:divBdr>
                      <w:divsChild>
                        <w:div w:id="1437680172">
                          <w:marLeft w:val="0"/>
                          <w:marRight w:val="0"/>
                          <w:marTop w:val="0"/>
                          <w:marBottom w:val="0"/>
                          <w:divBdr>
                            <w:top w:val="none" w:sz="0" w:space="0" w:color="auto"/>
                            <w:left w:val="none" w:sz="0" w:space="0" w:color="auto"/>
                            <w:bottom w:val="none" w:sz="0" w:space="0" w:color="auto"/>
                            <w:right w:val="none" w:sz="0" w:space="0" w:color="auto"/>
                          </w:divBdr>
                          <w:divsChild>
                            <w:div w:id="46532819">
                              <w:marLeft w:val="0"/>
                              <w:marRight w:val="0"/>
                              <w:marTop w:val="0"/>
                              <w:marBottom w:val="0"/>
                              <w:divBdr>
                                <w:top w:val="none" w:sz="0" w:space="0" w:color="auto"/>
                                <w:left w:val="none" w:sz="0" w:space="0" w:color="auto"/>
                                <w:bottom w:val="none" w:sz="0" w:space="0" w:color="auto"/>
                                <w:right w:val="none" w:sz="0" w:space="0" w:color="auto"/>
                              </w:divBdr>
                            </w:div>
                            <w:div w:id="78262017">
                              <w:marLeft w:val="0"/>
                              <w:marRight w:val="25"/>
                              <w:marTop w:val="0"/>
                              <w:marBottom w:val="0"/>
                              <w:divBdr>
                                <w:top w:val="none" w:sz="0" w:space="0" w:color="auto"/>
                                <w:left w:val="none" w:sz="0" w:space="0" w:color="auto"/>
                                <w:bottom w:val="none" w:sz="0" w:space="0" w:color="auto"/>
                                <w:right w:val="none" w:sz="0" w:space="0" w:color="auto"/>
                              </w:divBdr>
                            </w:div>
                          </w:divsChild>
                        </w:div>
                        <w:div w:id="1089733413">
                          <w:marLeft w:val="-195"/>
                          <w:marRight w:val="0"/>
                          <w:marTop w:val="0"/>
                          <w:marBottom w:val="0"/>
                          <w:divBdr>
                            <w:top w:val="none" w:sz="0" w:space="0" w:color="auto"/>
                            <w:left w:val="none" w:sz="0" w:space="0" w:color="auto"/>
                            <w:bottom w:val="none" w:sz="0" w:space="0" w:color="auto"/>
                            <w:right w:val="none" w:sz="0" w:space="0" w:color="auto"/>
                          </w:divBdr>
                          <w:divsChild>
                            <w:div w:id="676224976">
                              <w:marLeft w:val="0"/>
                              <w:marRight w:val="0"/>
                              <w:marTop w:val="0"/>
                              <w:marBottom w:val="38"/>
                              <w:divBdr>
                                <w:top w:val="single" w:sz="2" w:space="0" w:color="A9A9A9"/>
                                <w:left w:val="single" w:sz="2" w:space="0" w:color="A9A9A9"/>
                                <w:bottom w:val="single" w:sz="2" w:space="0" w:color="A9A9A9"/>
                                <w:right w:val="single" w:sz="2" w:space="0" w:color="A9A9A9"/>
                              </w:divBdr>
                              <w:divsChild>
                                <w:div w:id="1732148117">
                                  <w:marLeft w:val="0"/>
                                  <w:marRight w:val="0"/>
                                  <w:marTop w:val="0"/>
                                  <w:marBottom w:val="0"/>
                                  <w:divBdr>
                                    <w:top w:val="none" w:sz="0" w:space="0" w:color="auto"/>
                                    <w:left w:val="none" w:sz="0" w:space="0" w:color="auto"/>
                                    <w:bottom w:val="none" w:sz="0" w:space="0" w:color="auto"/>
                                    <w:right w:val="none" w:sz="0" w:space="0" w:color="auto"/>
                                  </w:divBdr>
                                  <w:divsChild>
                                    <w:div w:id="916939368">
                                      <w:marLeft w:val="199"/>
                                      <w:marRight w:val="0"/>
                                      <w:marTop w:val="0"/>
                                      <w:marBottom w:val="199"/>
                                      <w:divBdr>
                                        <w:top w:val="single" w:sz="2" w:space="0" w:color="E4E4E4"/>
                                        <w:left w:val="single" w:sz="2" w:space="0" w:color="E4E4E4"/>
                                        <w:bottom w:val="single" w:sz="2" w:space="0" w:color="E4E4E4"/>
                                        <w:right w:val="single" w:sz="2" w:space="0" w:color="E4E4E4"/>
                                      </w:divBdr>
                                      <w:divsChild>
                                        <w:div w:id="6231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83742">
      <w:bodyDiv w:val="1"/>
      <w:marLeft w:val="0"/>
      <w:marRight w:val="0"/>
      <w:marTop w:val="0"/>
      <w:marBottom w:val="0"/>
      <w:divBdr>
        <w:top w:val="none" w:sz="0" w:space="0" w:color="auto"/>
        <w:left w:val="none" w:sz="0" w:space="0" w:color="auto"/>
        <w:bottom w:val="none" w:sz="0" w:space="0" w:color="auto"/>
        <w:right w:val="none" w:sz="0" w:space="0" w:color="auto"/>
      </w:divBdr>
      <w:divsChild>
        <w:div w:id="1061094847">
          <w:marLeft w:val="0"/>
          <w:marRight w:val="0"/>
          <w:marTop w:val="0"/>
          <w:marBottom w:val="0"/>
          <w:divBdr>
            <w:top w:val="none" w:sz="0" w:space="0" w:color="auto"/>
            <w:left w:val="none" w:sz="0" w:space="0" w:color="auto"/>
            <w:bottom w:val="none" w:sz="0" w:space="0" w:color="auto"/>
            <w:right w:val="none" w:sz="0" w:space="0" w:color="auto"/>
          </w:divBdr>
          <w:divsChild>
            <w:div w:id="824130025">
              <w:marLeft w:val="0"/>
              <w:marRight w:val="0"/>
              <w:marTop w:val="0"/>
              <w:marBottom w:val="0"/>
              <w:divBdr>
                <w:top w:val="none" w:sz="0" w:space="0" w:color="auto"/>
                <w:left w:val="none" w:sz="0" w:space="0" w:color="auto"/>
                <w:bottom w:val="none" w:sz="0" w:space="0" w:color="auto"/>
                <w:right w:val="none" w:sz="0" w:space="0" w:color="auto"/>
              </w:divBdr>
            </w:div>
          </w:divsChild>
        </w:div>
        <w:div w:id="492718601">
          <w:marLeft w:val="0"/>
          <w:marRight w:val="0"/>
          <w:marTop w:val="0"/>
          <w:marBottom w:val="0"/>
          <w:divBdr>
            <w:top w:val="none" w:sz="0" w:space="0" w:color="auto"/>
            <w:left w:val="none" w:sz="0" w:space="0" w:color="auto"/>
            <w:bottom w:val="none" w:sz="0" w:space="0" w:color="auto"/>
            <w:right w:val="none" w:sz="0" w:space="0" w:color="auto"/>
          </w:divBdr>
          <w:divsChild>
            <w:div w:id="64571848">
              <w:marLeft w:val="0"/>
              <w:marRight w:val="0"/>
              <w:marTop w:val="0"/>
              <w:marBottom w:val="0"/>
              <w:divBdr>
                <w:top w:val="none" w:sz="0" w:space="0" w:color="auto"/>
                <w:left w:val="none" w:sz="0" w:space="0" w:color="auto"/>
                <w:bottom w:val="none" w:sz="0" w:space="0" w:color="auto"/>
                <w:right w:val="none" w:sz="0" w:space="0" w:color="auto"/>
              </w:divBdr>
            </w:div>
          </w:divsChild>
        </w:div>
        <w:div w:id="278220753">
          <w:marLeft w:val="0"/>
          <w:marRight w:val="0"/>
          <w:marTop w:val="0"/>
          <w:marBottom w:val="0"/>
          <w:divBdr>
            <w:top w:val="none" w:sz="0" w:space="0" w:color="auto"/>
            <w:left w:val="none" w:sz="0" w:space="0" w:color="auto"/>
            <w:bottom w:val="none" w:sz="0" w:space="0" w:color="auto"/>
            <w:right w:val="none" w:sz="0" w:space="0" w:color="auto"/>
          </w:divBdr>
          <w:divsChild>
            <w:div w:id="1917200554">
              <w:marLeft w:val="-188"/>
              <w:marRight w:val="-188"/>
              <w:marTop w:val="0"/>
              <w:marBottom w:val="0"/>
              <w:divBdr>
                <w:top w:val="none" w:sz="0" w:space="0" w:color="auto"/>
                <w:left w:val="none" w:sz="0" w:space="0" w:color="auto"/>
                <w:bottom w:val="none" w:sz="0" w:space="0" w:color="auto"/>
                <w:right w:val="none" w:sz="0" w:space="0" w:color="auto"/>
              </w:divBdr>
              <w:divsChild>
                <w:div w:id="1931503168">
                  <w:marLeft w:val="0"/>
                  <w:marRight w:val="0"/>
                  <w:marTop w:val="0"/>
                  <w:marBottom w:val="0"/>
                  <w:divBdr>
                    <w:top w:val="none" w:sz="0" w:space="0" w:color="auto"/>
                    <w:left w:val="none" w:sz="0" w:space="0" w:color="auto"/>
                    <w:bottom w:val="none" w:sz="0" w:space="0" w:color="auto"/>
                    <w:right w:val="none" w:sz="0" w:space="0" w:color="auto"/>
                  </w:divBdr>
                  <w:divsChild>
                    <w:div w:id="1633513559">
                      <w:marLeft w:val="0"/>
                      <w:marRight w:val="0"/>
                      <w:marTop w:val="0"/>
                      <w:marBottom w:val="0"/>
                      <w:divBdr>
                        <w:top w:val="none" w:sz="0" w:space="0" w:color="auto"/>
                        <w:left w:val="none" w:sz="0" w:space="0" w:color="auto"/>
                        <w:bottom w:val="none" w:sz="0" w:space="0" w:color="auto"/>
                        <w:right w:val="none" w:sz="0" w:space="0" w:color="auto"/>
                      </w:divBdr>
                    </w:div>
                    <w:div w:id="363940455">
                      <w:marLeft w:val="0"/>
                      <w:marRight w:val="0"/>
                      <w:marTop w:val="0"/>
                      <w:marBottom w:val="0"/>
                      <w:divBdr>
                        <w:top w:val="none" w:sz="0" w:space="0" w:color="auto"/>
                        <w:left w:val="none" w:sz="0" w:space="0" w:color="auto"/>
                        <w:bottom w:val="none" w:sz="0" w:space="0" w:color="auto"/>
                        <w:right w:val="none" w:sz="0" w:space="0" w:color="auto"/>
                      </w:divBdr>
                      <w:divsChild>
                        <w:div w:id="1839690992">
                          <w:marLeft w:val="0"/>
                          <w:marRight w:val="0"/>
                          <w:marTop w:val="0"/>
                          <w:marBottom w:val="0"/>
                          <w:divBdr>
                            <w:top w:val="none" w:sz="0" w:space="0" w:color="auto"/>
                            <w:left w:val="none" w:sz="0" w:space="0" w:color="auto"/>
                            <w:bottom w:val="none" w:sz="0" w:space="0" w:color="auto"/>
                            <w:right w:val="none" w:sz="0" w:space="0" w:color="auto"/>
                          </w:divBdr>
                        </w:div>
                        <w:div w:id="1135028645">
                          <w:marLeft w:val="0"/>
                          <w:marRight w:val="0"/>
                          <w:marTop w:val="0"/>
                          <w:marBottom w:val="0"/>
                          <w:divBdr>
                            <w:top w:val="none" w:sz="0" w:space="0" w:color="auto"/>
                            <w:left w:val="none" w:sz="0" w:space="0" w:color="auto"/>
                            <w:bottom w:val="none" w:sz="0" w:space="0" w:color="auto"/>
                            <w:right w:val="none" w:sz="0" w:space="0" w:color="auto"/>
                          </w:divBdr>
                        </w:div>
                        <w:div w:id="550775890">
                          <w:marLeft w:val="0"/>
                          <w:marRight w:val="0"/>
                          <w:marTop w:val="0"/>
                          <w:marBottom w:val="0"/>
                          <w:divBdr>
                            <w:top w:val="none" w:sz="0" w:space="0" w:color="auto"/>
                            <w:left w:val="none" w:sz="0" w:space="0" w:color="auto"/>
                            <w:bottom w:val="none" w:sz="0" w:space="0" w:color="auto"/>
                            <w:right w:val="none" w:sz="0" w:space="0" w:color="auto"/>
                          </w:divBdr>
                        </w:div>
                        <w:div w:id="163013969">
                          <w:marLeft w:val="0"/>
                          <w:marRight w:val="0"/>
                          <w:marTop w:val="0"/>
                          <w:marBottom w:val="0"/>
                          <w:divBdr>
                            <w:top w:val="none" w:sz="0" w:space="0" w:color="auto"/>
                            <w:left w:val="none" w:sz="0" w:space="0" w:color="auto"/>
                            <w:bottom w:val="none" w:sz="0" w:space="0" w:color="auto"/>
                            <w:right w:val="none" w:sz="0" w:space="0" w:color="auto"/>
                          </w:divBdr>
                          <w:divsChild>
                            <w:div w:id="1685790310">
                              <w:marLeft w:val="0"/>
                              <w:marRight w:val="0"/>
                              <w:marTop w:val="0"/>
                              <w:marBottom w:val="0"/>
                              <w:divBdr>
                                <w:top w:val="none" w:sz="0" w:space="0" w:color="auto"/>
                                <w:left w:val="none" w:sz="0" w:space="0" w:color="auto"/>
                                <w:bottom w:val="none" w:sz="0" w:space="0" w:color="auto"/>
                                <w:right w:val="none" w:sz="0" w:space="0" w:color="auto"/>
                              </w:divBdr>
                            </w:div>
                            <w:div w:id="815142887">
                              <w:marLeft w:val="0"/>
                              <w:marRight w:val="0"/>
                              <w:marTop w:val="0"/>
                              <w:marBottom w:val="0"/>
                              <w:divBdr>
                                <w:top w:val="none" w:sz="0" w:space="0" w:color="auto"/>
                                <w:left w:val="none" w:sz="0" w:space="0" w:color="auto"/>
                                <w:bottom w:val="none" w:sz="0" w:space="0" w:color="auto"/>
                                <w:right w:val="none" w:sz="0" w:space="0" w:color="auto"/>
                              </w:divBdr>
                            </w:div>
                          </w:divsChild>
                        </w:div>
                        <w:div w:id="1016495393">
                          <w:marLeft w:val="0"/>
                          <w:marRight w:val="0"/>
                          <w:marTop w:val="0"/>
                          <w:marBottom w:val="175"/>
                          <w:divBdr>
                            <w:top w:val="single" w:sz="4" w:space="9" w:color="F3F3F3"/>
                            <w:left w:val="none" w:sz="0" w:space="0" w:color="auto"/>
                            <w:bottom w:val="none" w:sz="0" w:space="0" w:color="auto"/>
                            <w:right w:val="none" w:sz="0" w:space="0" w:color="auto"/>
                          </w:divBdr>
                          <w:divsChild>
                            <w:div w:id="115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7517">
                      <w:marLeft w:val="0"/>
                      <w:marRight w:val="0"/>
                      <w:marTop w:val="0"/>
                      <w:marBottom w:val="0"/>
                      <w:divBdr>
                        <w:top w:val="none" w:sz="0" w:space="0" w:color="auto"/>
                        <w:left w:val="none" w:sz="0" w:space="0" w:color="auto"/>
                        <w:bottom w:val="none" w:sz="0" w:space="0" w:color="auto"/>
                        <w:right w:val="none" w:sz="0" w:space="0" w:color="auto"/>
                      </w:divBdr>
                    </w:div>
                    <w:div w:id="1742290461">
                      <w:marLeft w:val="0"/>
                      <w:marRight w:val="0"/>
                      <w:marTop w:val="0"/>
                      <w:marBottom w:val="0"/>
                      <w:divBdr>
                        <w:top w:val="none" w:sz="0" w:space="0" w:color="auto"/>
                        <w:left w:val="none" w:sz="0" w:space="0" w:color="auto"/>
                        <w:bottom w:val="none" w:sz="0" w:space="0" w:color="auto"/>
                        <w:right w:val="none" w:sz="0" w:space="0" w:color="auto"/>
                      </w:divBdr>
                      <w:divsChild>
                        <w:div w:id="1154645123">
                          <w:marLeft w:val="-188"/>
                          <w:marRight w:val="-188"/>
                          <w:marTop w:val="0"/>
                          <w:marBottom w:val="0"/>
                          <w:divBdr>
                            <w:top w:val="none" w:sz="0" w:space="0" w:color="auto"/>
                            <w:left w:val="none" w:sz="0" w:space="0" w:color="auto"/>
                            <w:bottom w:val="none" w:sz="0" w:space="0" w:color="auto"/>
                            <w:right w:val="none" w:sz="0" w:space="0" w:color="auto"/>
                          </w:divBdr>
                          <w:divsChild>
                            <w:div w:id="150681206">
                              <w:marLeft w:val="0"/>
                              <w:marRight w:val="0"/>
                              <w:marTop w:val="0"/>
                              <w:marBottom w:val="0"/>
                              <w:divBdr>
                                <w:top w:val="none" w:sz="0" w:space="0" w:color="auto"/>
                                <w:left w:val="none" w:sz="0" w:space="0" w:color="auto"/>
                                <w:bottom w:val="none" w:sz="0" w:space="0" w:color="auto"/>
                                <w:right w:val="none" w:sz="0" w:space="0" w:color="auto"/>
                              </w:divBdr>
                              <w:divsChild>
                                <w:div w:id="578442933">
                                  <w:marLeft w:val="0"/>
                                  <w:marRight w:val="0"/>
                                  <w:marTop w:val="0"/>
                                  <w:marBottom w:val="0"/>
                                  <w:divBdr>
                                    <w:top w:val="none" w:sz="0" w:space="0" w:color="auto"/>
                                    <w:left w:val="none" w:sz="0" w:space="0" w:color="auto"/>
                                    <w:bottom w:val="none" w:sz="0" w:space="0" w:color="auto"/>
                                    <w:right w:val="none" w:sz="0" w:space="0" w:color="auto"/>
                                  </w:divBdr>
                                  <w:divsChild>
                                    <w:div w:id="484052467">
                                      <w:marLeft w:val="0"/>
                                      <w:marRight w:val="0"/>
                                      <w:marTop w:val="0"/>
                                      <w:marBottom w:val="0"/>
                                      <w:divBdr>
                                        <w:top w:val="none" w:sz="0" w:space="0" w:color="auto"/>
                                        <w:left w:val="none" w:sz="0" w:space="0" w:color="auto"/>
                                        <w:bottom w:val="none" w:sz="0" w:space="0" w:color="auto"/>
                                        <w:right w:val="none" w:sz="0" w:space="0" w:color="auto"/>
                                      </w:divBdr>
                                      <w:divsChild>
                                        <w:div w:id="55976464">
                                          <w:marLeft w:val="0"/>
                                          <w:marRight w:val="0"/>
                                          <w:marTop w:val="0"/>
                                          <w:marBottom w:val="0"/>
                                          <w:divBdr>
                                            <w:top w:val="none" w:sz="0" w:space="0" w:color="auto"/>
                                            <w:left w:val="none" w:sz="0" w:space="0" w:color="auto"/>
                                            <w:bottom w:val="none" w:sz="0" w:space="0" w:color="auto"/>
                                            <w:right w:val="none" w:sz="0" w:space="0" w:color="auto"/>
                                          </w:divBdr>
                                        </w:div>
                                        <w:div w:id="1626276598">
                                          <w:marLeft w:val="0"/>
                                          <w:marRight w:val="0"/>
                                          <w:marTop w:val="0"/>
                                          <w:marBottom w:val="0"/>
                                          <w:divBdr>
                                            <w:top w:val="none" w:sz="0" w:space="0" w:color="auto"/>
                                            <w:left w:val="none" w:sz="0" w:space="0" w:color="auto"/>
                                            <w:bottom w:val="none" w:sz="0" w:space="0" w:color="auto"/>
                                            <w:right w:val="none" w:sz="0" w:space="0" w:color="auto"/>
                                          </w:divBdr>
                                        </w:div>
                                      </w:divsChild>
                                    </w:div>
                                    <w:div w:id="940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8763">
                              <w:marLeft w:val="0"/>
                              <w:marRight w:val="0"/>
                              <w:marTop w:val="0"/>
                              <w:marBottom w:val="0"/>
                              <w:divBdr>
                                <w:top w:val="none" w:sz="0" w:space="0" w:color="auto"/>
                                <w:left w:val="none" w:sz="0" w:space="0" w:color="auto"/>
                                <w:bottom w:val="none" w:sz="0" w:space="0" w:color="auto"/>
                                <w:right w:val="none" w:sz="0" w:space="0" w:color="auto"/>
                              </w:divBdr>
                              <w:divsChild>
                                <w:div w:id="406654890">
                                  <w:marLeft w:val="0"/>
                                  <w:marRight w:val="0"/>
                                  <w:marTop w:val="0"/>
                                  <w:marBottom w:val="0"/>
                                  <w:divBdr>
                                    <w:top w:val="none" w:sz="0" w:space="0" w:color="auto"/>
                                    <w:left w:val="none" w:sz="0" w:space="0" w:color="auto"/>
                                    <w:bottom w:val="none" w:sz="0" w:space="0" w:color="auto"/>
                                    <w:right w:val="none" w:sz="0" w:space="0" w:color="auto"/>
                                  </w:divBdr>
                                  <w:divsChild>
                                    <w:div w:id="624427059">
                                      <w:marLeft w:val="0"/>
                                      <w:marRight w:val="0"/>
                                      <w:marTop w:val="0"/>
                                      <w:marBottom w:val="0"/>
                                      <w:divBdr>
                                        <w:top w:val="none" w:sz="0" w:space="0" w:color="auto"/>
                                        <w:left w:val="none" w:sz="0" w:space="0" w:color="auto"/>
                                        <w:bottom w:val="none" w:sz="0" w:space="0" w:color="auto"/>
                                        <w:right w:val="none" w:sz="0" w:space="0" w:color="auto"/>
                                      </w:divBdr>
                                      <w:divsChild>
                                        <w:div w:id="1995179948">
                                          <w:marLeft w:val="0"/>
                                          <w:marRight w:val="0"/>
                                          <w:marTop w:val="0"/>
                                          <w:marBottom w:val="0"/>
                                          <w:divBdr>
                                            <w:top w:val="none" w:sz="0" w:space="0" w:color="auto"/>
                                            <w:left w:val="none" w:sz="0" w:space="0" w:color="auto"/>
                                            <w:bottom w:val="none" w:sz="0" w:space="0" w:color="auto"/>
                                            <w:right w:val="none" w:sz="0" w:space="0" w:color="auto"/>
                                          </w:divBdr>
                                        </w:div>
                                        <w:div w:id="1653828513">
                                          <w:marLeft w:val="0"/>
                                          <w:marRight w:val="0"/>
                                          <w:marTop w:val="0"/>
                                          <w:marBottom w:val="0"/>
                                          <w:divBdr>
                                            <w:top w:val="none" w:sz="0" w:space="0" w:color="auto"/>
                                            <w:left w:val="none" w:sz="0" w:space="0" w:color="auto"/>
                                            <w:bottom w:val="none" w:sz="0" w:space="0" w:color="auto"/>
                                            <w:right w:val="none" w:sz="0" w:space="0" w:color="auto"/>
                                          </w:divBdr>
                                        </w:div>
                                      </w:divsChild>
                                    </w:div>
                                    <w:div w:id="6038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815">
                              <w:marLeft w:val="0"/>
                              <w:marRight w:val="0"/>
                              <w:marTop w:val="0"/>
                              <w:marBottom w:val="0"/>
                              <w:divBdr>
                                <w:top w:val="none" w:sz="0" w:space="0" w:color="auto"/>
                                <w:left w:val="none" w:sz="0" w:space="0" w:color="auto"/>
                                <w:bottom w:val="none" w:sz="0" w:space="0" w:color="auto"/>
                                <w:right w:val="none" w:sz="0" w:space="0" w:color="auto"/>
                              </w:divBdr>
                              <w:divsChild>
                                <w:div w:id="209922614">
                                  <w:marLeft w:val="0"/>
                                  <w:marRight w:val="0"/>
                                  <w:marTop w:val="0"/>
                                  <w:marBottom w:val="0"/>
                                  <w:divBdr>
                                    <w:top w:val="none" w:sz="0" w:space="0" w:color="auto"/>
                                    <w:left w:val="none" w:sz="0" w:space="0" w:color="auto"/>
                                    <w:bottom w:val="none" w:sz="0" w:space="0" w:color="auto"/>
                                    <w:right w:val="none" w:sz="0" w:space="0" w:color="auto"/>
                                  </w:divBdr>
                                  <w:divsChild>
                                    <w:div w:id="832843919">
                                      <w:marLeft w:val="0"/>
                                      <w:marRight w:val="0"/>
                                      <w:marTop w:val="0"/>
                                      <w:marBottom w:val="0"/>
                                      <w:divBdr>
                                        <w:top w:val="none" w:sz="0" w:space="0" w:color="auto"/>
                                        <w:left w:val="none" w:sz="0" w:space="0" w:color="auto"/>
                                        <w:bottom w:val="none" w:sz="0" w:space="0" w:color="auto"/>
                                        <w:right w:val="none" w:sz="0" w:space="0" w:color="auto"/>
                                      </w:divBdr>
                                      <w:divsChild>
                                        <w:div w:id="615329618">
                                          <w:marLeft w:val="0"/>
                                          <w:marRight w:val="0"/>
                                          <w:marTop w:val="0"/>
                                          <w:marBottom w:val="0"/>
                                          <w:divBdr>
                                            <w:top w:val="none" w:sz="0" w:space="0" w:color="auto"/>
                                            <w:left w:val="none" w:sz="0" w:space="0" w:color="auto"/>
                                            <w:bottom w:val="none" w:sz="0" w:space="0" w:color="auto"/>
                                            <w:right w:val="none" w:sz="0" w:space="0" w:color="auto"/>
                                          </w:divBdr>
                                        </w:div>
                                        <w:div w:id="1868984179">
                                          <w:marLeft w:val="0"/>
                                          <w:marRight w:val="0"/>
                                          <w:marTop w:val="0"/>
                                          <w:marBottom w:val="0"/>
                                          <w:divBdr>
                                            <w:top w:val="none" w:sz="0" w:space="0" w:color="auto"/>
                                            <w:left w:val="none" w:sz="0" w:space="0" w:color="auto"/>
                                            <w:bottom w:val="none" w:sz="0" w:space="0" w:color="auto"/>
                                            <w:right w:val="none" w:sz="0" w:space="0" w:color="auto"/>
                                          </w:divBdr>
                                        </w:div>
                                      </w:divsChild>
                                    </w:div>
                                    <w:div w:id="377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91115">
                  <w:marLeft w:val="0"/>
                  <w:marRight w:val="0"/>
                  <w:marTop w:val="0"/>
                  <w:marBottom w:val="0"/>
                  <w:divBdr>
                    <w:top w:val="none" w:sz="0" w:space="0" w:color="auto"/>
                    <w:left w:val="none" w:sz="0" w:space="0" w:color="auto"/>
                    <w:bottom w:val="none" w:sz="0" w:space="0" w:color="auto"/>
                    <w:right w:val="none" w:sz="0" w:space="0" w:color="auto"/>
                  </w:divBdr>
                  <w:divsChild>
                    <w:div w:id="266666880">
                      <w:marLeft w:val="0"/>
                      <w:marRight w:val="0"/>
                      <w:marTop w:val="0"/>
                      <w:marBottom w:val="0"/>
                      <w:divBdr>
                        <w:top w:val="none" w:sz="0" w:space="0" w:color="auto"/>
                        <w:left w:val="none" w:sz="0" w:space="0" w:color="auto"/>
                        <w:bottom w:val="none" w:sz="0" w:space="0" w:color="auto"/>
                        <w:right w:val="none" w:sz="0" w:space="0" w:color="auto"/>
                      </w:divBdr>
                      <w:divsChild>
                        <w:div w:id="72626343">
                          <w:marLeft w:val="0"/>
                          <w:marRight w:val="0"/>
                          <w:marTop w:val="0"/>
                          <w:marBottom w:val="0"/>
                          <w:divBdr>
                            <w:top w:val="none" w:sz="0" w:space="0" w:color="auto"/>
                            <w:left w:val="none" w:sz="0" w:space="0" w:color="auto"/>
                            <w:bottom w:val="none" w:sz="0" w:space="0" w:color="auto"/>
                            <w:right w:val="none" w:sz="0" w:space="0" w:color="auto"/>
                          </w:divBdr>
                          <w:divsChild>
                            <w:div w:id="1393308177">
                              <w:marLeft w:val="0"/>
                              <w:marRight w:val="0"/>
                              <w:marTop w:val="0"/>
                              <w:marBottom w:val="0"/>
                              <w:divBdr>
                                <w:top w:val="none" w:sz="0" w:space="0" w:color="auto"/>
                                <w:left w:val="none" w:sz="0" w:space="0" w:color="auto"/>
                                <w:bottom w:val="none" w:sz="0" w:space="0" w:color="auto"/>
                                <w:right w:val="none" w:sz="0" w:space="0" w:color="auto"/>
                              </w:divBdr>
                            </w:div>
                            <w:div w:id="1495994737">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310328166">
                              <w:marLeft w:val="0"/>
                              <w:marRight w:val="0"/>
                              <w:marTop w:val="0"/>
                              <w:marBottom w:val="0"/>
                              <w:divBdr>
                                <w:top w:val="none" w:sz="0" w:space="0" w:color="auto"/>
                                <w:left w:val="none" w:sz="0" w:space="0" w:color="auto"/>
                                <w:bottom w:val="none" w:sz="0" w:space="0" w:color="auto"/>
                                <w:right w:val="none" w:sz="0" w:space="0" w:color="auto"/>
                              </w:divBdr>
                            </w:div>
                            <w:div w:id="1347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3763">
                      <w:marLeft w:val="0"/>
                      <w:marRight w:val="0"/>
                      <w:marTop w:val="0"/>
                      <w:marBottom w:val="0"/>
                      <w:divBdr>
                        <w:top w:val="none" w:sz="0" w:space="0" w:color="auto"/>
                        <w:left w:val="none" w:sz="0" w:space="0" w:color="auto"/>
                        <w:bottom w:val="none" w:sz="0" w:space="0" w:color="auto"/>
                        <w:right w:val="none" w:sz="0" w:space="0" w:color="auto"/>
                      </w:divBdr>
                    </w:div>
                    <w:div w:id="2138377998">
                      <w:marLeft w:val="0"/>
                      <w:marRight w:val="0"/>
                      <w:marTop w:val="0"/>
                      <w:marBottom w:val="0"/>
                      <w:divBdr>
                        <w:top w:val="none" w:sz="0" w:space="0" w:color="auto"/>
                        <w:left w:val="none" w:sz="0" w:space="0" w:color="auto"/>
                        <w:bottom w:val="none" w:sz="0" w:space="0" w:color="auto"/>
                        <w:right w:val="none" w:sz="0" w:space="0" w:color="auto"/>
                      </w:divBdr>
                    </w:div>
                    <w:div w:id="308707144">
                      <w:marLeft w:val="0"/>
                      <w:marRight w:val="0"/>
                      <w:marTop w:val="0"/>
                      <w:marBottom w:val="0"/>
                      <w:divBdr>
                        <w:top w:val="none" w:sz="0" w:space="0" w:color="auto"/>
                        <w:left w:val="none" w:sz="0" w:space="0" w:color="auto"/>
                        <w:bottom w:val="none" w:sz="0" w:space="0" w:color="auto"/>
                        <w:right w:val="none" w:sz="0" w:space="0" w:color="auto"/>
                      </w:divBdr>
                    </w:div>
                    <w:div w:id="20898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6764">
          <w:marLeft w:val="0"/>
          <w:marRight w:val="0"/>
          <w:marTop w:val="0"/>
          <w:marBottom w:val="0"/>
          <w:divBdr>
            <w:top w:val="none" w:sz="0" w:space="0" w:color="auto"/>
            <w:left w:val="none" w:sz="0" w:space="0" w:color="auto"/>
            <w:bottom w:val="none" w:sz="0" w:space="0" w:color="auto"/>
            <w:right w:val="none" w:sz="0" w:space="0" w:color="auto"/>
          </w:divBdr>
          <w:divsChild>
            <w:div w:id="2089157483">
              <w:marLeft w:val="0"/>
              <w:marRight w:val="0"/>
              <w:marTop w:val="0"/>
              <w:marBottom w:val="0"/>
              <w:divBdr>
                <w:top w:val="none" w:sz="0" w:space="0" w:color="auto"/>
                <w:left w:val="none" w:sz="0" w:space="0" w:color="auto"/>
                <w:bottom w:val="none" w:sz="0" w:space="0" w:color="auto"/>
                <w:right w:val="none" w:sz="0" w:space="0" w:color="auto"/>
              </w:divBdr>
              <w:divsChild>
                <w:div w:id="6842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1172">
          <w:marLeft w:val="0"/>
          <w:marRight w:val="0"/>
          <w:marTop w:val="0"/>
          <w:marBottom w:val="0"/>
          <w:divBdr>
            <w:top w:val="none" w:sz="0" w:space="0" w:color="auto"/>
            <w:left w:val="none" w:sz="0" w:space="0" w:color="auto"/>
            <w:bottom w:val="none" w:sz="0" w:space="0" w:color="auto"/>
            <w:right w:val="none" w:sz="0" w:space="0" w:color="auto"/>
          </w:divBdr>
          <w:divsChild>
            <w:div w:id="904677902">
              <w:marLeft w:val="0"/>
              <w:marRight w:val="0"/>
              <w:marTop w:val="0"/>
              <w:marBottom w:val="0"/>
              <w:divBdr>
                <w:top w:val="none" w:sz="0" w:space="0" w:color="auto"/>
                <w:left w:val="none" w:sz="0" w:space="0" w:color="auto"/>
                <w:bottom w:val="none" w:sz="0" w:space="0" w:color="auto"/>
                <w:right w:val="none" w:sz="0" w:space="0" w:color="auto"/>
              </w:divBdr>
              <w:divsChild>
                <w:div w:id="1177691607">
                  <w:marLeft w:val="0"/>
                  <w:marRight w:val="0"/>
                  <w:marTop w:val="0"/>
                  <w:marBottom w:val="0"/>
                  <w:divBdr>
                    <w:top w:val="none" w:sz="0" w:space="0" w:color="auto"/>
                    <w:left w:val="none" w:sz="0" w:space="0" w:color="auto"/>
                    <w:bottom w:val="none" w:sz="0" w:space="0" w:color="auto"/>
                    <w:right w:val="none" w:sz="0" w:space="0" w:color="auto"/>
                  </w:divBdr>
                  <w:divsChild>
                    <w:div w:id="1216696218">
                      <w:marLeft w:val="0"/>
                      <w:marRight w:val="0"/>
                      <w:marTop w:val="0"/>
                      <w:marBottom w:val="0"/>
                      <w:divBdr>
                        <w:top w:val="none" w:sz="0" w:space="0" w:color="auto"/>
                        <w:left w:val="none" w:sz="0" w:space="0" w:color="auto"/>
                        <w:bottom w:val="none" w:sz="0" w:space="0" w:color="auto"/>
                        <w:right w:val="none" w:sz="0" w:space="0" w:color="auto"/>
                      </w:divBdr>
                    </w:div>
                    <w:div w:id="339817197">
                      <w:marLeft w:val="0"/>
                      <w:marRight w:val="0"/>
                      <w:marTop w:val="0"/>
                      <w:marBottom w:val="0"/>
                      <w:divBdr>
                        <w:top w:val="none" w:sz="0" w:space="0" w:color="auto"/>
                        <w:left w:val="none" w:sz="0" w:space="0" w:color="auto"/>
                        <w:bottom w:val="none" w:sz="0" w:space="0" w:color="auto"/>
                        <w:right w:val="none" w:sz="0" w:space="0" w:color="auto"/>
                      </w:divBdr>
                      <w:divsChild>
                        <w:div w:id="1788890848">
                          <w:marLeft w:val="0"/>
                          <w:marRight w:val="0"/>
                          <w:marTop w:val="0"/>
                          <w:marBottom w:val="0"/>
                          <w:divBdr>
                            <w:top w:val="none" w:sz="0" w:space="0" w:color="auto"/>
                            <w:left w:val="none" w:sz="0" w:space="0" w:color="auto"/>
                            <w:bottom w:val="none" w:sz="0" w:space="0" w:color="auto"/>
                            <w:right w:val="none" w:sz="0" w:space="0" w:color="auto"/>
                          </w:divBdr>
                        </w:div>
                        <w:div w:id="2112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2537">
                  <w:marLeft w:val="0"/>
                  <w:marRight w:val="0"/>
                  <w:marTop w:val="0"/>
                  <w:marBottom w:val="0"/>
                  <w:divBdr>
                    <w:top w:val="none" w:sz="0" w:space="0" w:color="auto"/>
                    <w:left w:val="none" w:sz="0" w:space="0" w:color="auto"/>
                    <w:bottom w:val="none" w:sz="0" w:space="0" w:color="auto"/>
                    <w:right w:val="none" w:sz="0" w:space="0" w:color="auto"/>
                  </w:divBdr>
                  <w:divsChild>
                    <w:div w:id="1280180728">
                      <w:marLeft w:val="0"/>
                      <w:marRight w:val="0"/>
                      <w:marTop w:val="0"/>
                      <w:marBottom w:val="0"/>
                      <w:divBdr>
                        <w:top w:val="none" w:sz="0" w:space="0" w:color="auto"/>
                        <w:left w:val="none" w:sz="0" w:space="0" w:color="auto"/>
                        <w:bottom w:val="none" w:sz="0" w:space="0" w:color="auto"/>
                        <w:right w:val="none" w:sz="0" w:space="0" w:color="auto"/>
                      </w:divBdr>
                    </w:div>
                    <w:div w:id="132140100">
                      <w:marLeft w:val="0"/>
                      <w:marRight w:val="0"/>
                      <w:marTop w:val="0"/>
                      <w:marBottom w:val="0"/>
                      <w:divBdr>
                        <w:top w:val="none" w:sz="0" w:space="0" w:color="auto"/>
                        <w:left w:val="none" w:sz="0" w:space="0" w:color="auto"/>
                        <w:bottom w:val="none" w:sz="0" w:space="0" w:color="auto"/>
                        <w:right w:val="none" w:sz="0" w:space="0" w:color="auto"/>
                      </w:divBdr>
                    </w:div>
                  </w:divsChild>
                </w:div>
                <w:div w:id="1576431968">
                  <w:marLeft w:val="0"/>
                  <w:marRight w:val="0"/>
                  <w:marTop w:val="0"/>
                  <w:marBottom w:val="0"/>
                  <w:divBdr>
                    <w:top w:val="none" w:sz="0" w:space="0" w:color="auto"/>
                    <w:left w:val="none" w:sz="0" w:space="0" w:color="auto"/>
                    <w:bottom w:val="none" w:sz="0" w:space="0" w:color="auto"/>
                    <w:right w:val="none" w:sz="0" w:space="0" w:color="auto"/>
                  </w:divBdr>
                  <w:divsChild>
                    <w:div w:id="207568125">
                      <w:marLeft w:val="0"/>
                      <w:marRight w:val="0"/>
                      <w:marTop w:val="0"/>
                      <w:marBottom w:val="0"/>
                      <w:divBdr>
                        <w:top w:val="none" w:sz="0" w:space="0" w:color="auto"/>
                        <w:left w:val="none" w:sz="0" w:space="0" w:color="auto"/>
                        <w:bottom w:val="none" w:sz="0" w:space="0" w:color="auto"/>
                        <w:right w:val="none" w:sz="0" w:space="0" w:color="auto"/>
                      </w:divBdr>
                    </w:div>
                    <w:div w:id="1457720470">
                      <w:marLeft w:val="0"/>
                      <w:marRight w:val="0"/>
                      <w:marTop w:val="0"/>
                      <w:marBottom w:val="0"/>
                      <w:divBdr>
                        <w:top w:val="none" w:sz="0" w:space="0" w:color="auto"/>
                        <w:left w:val="none" w:sz="0" w:space="0" w:color="auto"/>
                        <w:bottom w:val="none" w:sz="0" w:space="0" w:color="auto"/>
                        <w:right w:val="none" w:sz="0" w:space="0" w:color="auto"/>
                      </w:divBdr>
                    </w:div>
                  </w:divsChild>
                </w:div>
                <w:div w:id="1677417465">
                  <w:marLeft w:val="0"/>
                  <w:marRight w:val="0"/>
                  <w:marTop w:val="0"/>
                  <w:marBottom w:val="0"/>
                  <w:divBdr>
                    <w:top w:val="none" w:sz="0" w:space="0" w:color="auto"/>
                    <w:left w:val="none" w:sz="0" w:space="0" w:color="auto"/>
                    <w:bottom w:val="none" w:sz="0" w:space="0" w:color="auto"/>
                    <w:right w:val="none" w:sz="0" w:space="0" w:color="auto"/>
                  </w:divBdr>
                  <w:divsChild>
                    <w:div w:id="501699530">
                      <w:marLeft w:val="0"/>
                      <w:marRight w:val="0"/>
                      <w:marTop w:val="0"/>
                      <w:marBottom w:val="0"/>
                      <w:divBdr>
                        <w:top w:val="none" w:sz="0" w:space="0" w:color="auto"/>
                        <w:left w:val="none" w:sz="0" w:space="0" w:color="auto"/>
                        <w:bottom w:val="none" w:sz="0" w:space="0" w:color="auto"/>
                        <w:right w:val="none" w:sz="0" w:space="0" w:color="auto"/>
                      </w:divBdr>
                    </w:div>
                    <w:div w:id="466431345">
                      <w:marLeft w:val="0"/>
                      <w:marRight w:val="0"/>
                      <w:marTop w:val="0"/>
                      <w:marBottom w:val="0"/>
                      <w:divBdr>
                        <w:top w:val="none" w:sz="0" w:space="0" w:color="auto"/>
                        <w:left w:val="none" w:sz="0" w:space="0" w:color="auto"/>
                        <w:bottom w:val="none" w:sz="0" w:space="0" w:color="auto"/>
                        <w:right w:val="none" w:sz="0" w:space="0" w:color="auto"/>
                      </w:divBdr>
                    </w:div>
                  </w:divsChild>
                </w:div>
                <w:div w:id="415128557">
                  <w:marLeft w:val="0"/>
                  <w:marRight w:val="0"/>
                  <w:marTop w:val="0"/>
                  <w:marBottom w:val="0"/>
                  <w:divBdr>
                    <w:top w:val="none" w:sz="0" w:space="0" w:color="auto"/>
                    <w:left w:val="none" w:sz="0" w:space="0" w:color="auto"/>
                    <w:bottom w:val="none" w:sz="0" w:space="0" w:color="auto"/>
                    <w:right w:val="none" w:sz="0" w:space="0" w:color="auto"/>
                  </w:divBdr>
                  <w:divsChild>
                    <w:div w:id="229847404">
                      <w:marLeft w:val="0"/>
                      <w:marRight w:val="0"/>
                      <w:marTop w:val="0"/>
                      <w:marBottom w:val="0"/>
                      <w:divBdr>
                        <w:top w:val="none" w:sz="0" w:space="0" w:color="auto"/>
                        <w:left w:val="none" w:sz="0" w:space="0" w:color="auto"/>
                        <w:bottom w:val="none" w:sz="0" w:space="0" w:color="auto"/>
                        <w:right w:val="none" w:sz="0" w:space="0" w:color="auto"/>
                      </w:divBdr>
                      <w:divsChild>
                        <w:div w:id="310788534">
                          <w:marLeft w:val="0"/>
                          <w:marRight w:val="0"/>
                          <w:marTop w:val="0"/>
                          <w:marBottom w:val="0"/>
                          <w:divBdr>
                            <w:top w:val="none" w:sz="0" w:space="0" w:color="auto"/>
                            <w:left w:val="none" w:sz="0" w:space="0" w:color="auto"/>
                            <w:bottom w:val="none" w:sz="0" w:space="0" w:color="auto"/>
                            <w:right w:val="none" w:sz="0" w:space="0" w:color="auto"/>
                          </w:divBdr>
                        </w:div>
                        <w:div w:id="2090692666">
                          <w:marLeft w:val="0"/>
                          <w:marRight w:val="0"/>
                          <w:marTop w:val="0"/>
                          <w:marBottom w:val="0"/>
                          <w:divBdr>
                            <w:top w:val="none" w:sz="0" w:space="0" w:color="auto"/>
                            <w:left w:val="none" w:sz="0" w:space="0" w:color="auto"/>
                            <w:bottom w:val="none" w:sz="0" w:space="0" w:color="auto"/>
                            <w:right w:val="none" w:sz="0" w:space="0" w:color="auto"/>
                          </w:divBdr>
                        </w:div>
                      </w:divsChild>
                    </w:div>
                    <w:div w:id="225798379">
                      <w:marLeft w:val="0"/>
                      <w:marRight w:val="0"/>
                      <w:marTop w:val="0"/>
                      <w:marBottom w:val="0"/>
                      <w:divBdr>
                        <w:top w:val="none" w:sz="0" w:space="0" w:color="auto"/>
                        <w:left w:val="none" w:sz="0" w:space="0" w:color="auto"/>
                        <w:bottom w:val="none" w:sz="0" w:space="0" w:color="auto"/>
                        <w:right w:val="none" w:sz="0" w:space="0" w:color="auto"/>
                      </w:divBdr>
                      <w:divsChild>
                        <w:div w:id="177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28157">
      <w:bodyDiv w:val="1"/>
      <w:marLeft w:val="0"/>
      <w:marRight w:val="0"/>
      <w:marTop w:val="0"/>
      <w:marBottom w:val="0"/>
      <w:divBdr>
        <w:top w:val="none" w:sz="0" w:space="0" w:color="auto"/>
        <w:left w:val="none" w:sz="0" w:space="0" w:color="auto"/>
        <w:bottom w:val="none" w:sz="0" w:space="0" w:color="auto"/>
        <w:right w:val="none" w:sz="0" w:space="0" w:color="auto"/>
      </w:divBdr>
      <w:divsChild>
        <w:div w:id="1601988443">
          <w:marLeft w:val="0"/>
          <w:marRight w:val="0"/>
          <w:marTop w:val="0"/>
          <w:marBottom w:val="0"/>
          <w:divBdr>
            <w:top w:val="none" w:sz="0" w:space="0" w:color="auto"/>
            <w:left w:val="none" w:sz="0" w:space="0" w:color="auto"/>
            <w:bottom w:val="none" w:sz="0" w:space="0" w:color="auto"/>
            <w:right w:val="none" w:sz="0" w:space="0" w:color="auto"/>
          </w:divBdr>
          <w:divsChild>
            <w:div w:id="464471404">
              <w:marLeft w:val="0"/>
              <w:marRight w:val="0"/>
              <w:marTop w:val="0"/>
              <w:marBottom w:val="0"/>
              <w:divBdr>
                <w:top w:val="none" w:sz="0" w:space="0" w:color="auto"/>
                <w:left w:val="none" w:sz="0" w:space="0" w:color="auto"/>
                <w:bottom w:val="none" w:sz="0" w:space="0" w:color="auto"/>
                <w:right w:val="none" w:sz="0" w:space="0" w:color="auto"/>
              </w:divBdr>
              <w:divsChild>
                <w:div w:id="9047983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7016453">
          <w:marLeft w:val="0"/>
          <w:marRight w:val="0"/>
          <w:marTop w:val="0"/>
          <w:marBottom w:val="250"/>
          <w:divBdr>
            <w:top w:val="single" w:sz="4" w:space="0" w:color="027EA3"/>
            <w:left w:val="single" w:sz="4" w:space="0" w:color="027EA3"/>
            <w:bottom w:val="single" w:sz="4" w:space="0" w:color="027EA3"/>
            <w:right w:val="single" w:sz="4" w:space="0" w:color="027EA3"/>
          </w:divBdr>
          <w:divsChild>
            <w:div w:id="522403520">
              <w:marLeft w:val="0"/>
              <w:marRight w:val="0"/>
              <w:marTop w:val="0"/>
              <w:marBottom w:val="0"/>
              <w:divBdr>
                <w:top w:val="none" w:sz="0" w:space="0" w:color="auto"/>
                <w:left w:val="none" w:sz="0" w:space="0" w:color="auto"/>
                <w:bottom w:val="none" w:sz="0" w:space="0" w:color="auto"/>
                <w:right w:val="none" w:sz="0" w:space="0" w:color="auto"/>
              </w:divBdr>
              <w:divsChild>
                <w:div w:id="124349909">
                  <w:marLeft w:val="0"/>
                  <w:marRight w:val="0"/>
                  <w:marTop w:val="0"/>
                  <w:marBottom w:val="0"/>
                  <w:divBdr>
                    <w:top w:val="none" w:sz="0" w:space="0" w:color="auto"/>
                    <w:left w:val="none" w:sz="0" w:space="9" w:color="101010"/>
                    <w:bottom w:val="none" w:sz="0" w:space="0" w:color="101010"/>
                    <w:right w:val="none" w:sz="0" w:space="9" w:color="101010"/>
                  </w:divBdr>
                  <w:divsChild>
                    <w:div w:id="992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18">
          <w:marLeft w:val="0"/>
          <w:marRight w:val="0"/>
          <w:marTop w:val="0"/>
          <w:marBottom w:val="0"/>
          <w:divBdr>
            <w:top w:val="none" w:sz="0" w:space="0" w:color="auto"/>
            <w:left w:val="none" w:sz="0" w:space="0" w:color="auto"/>
            <w:bottom w:val="none" w:sz="0" w:space="0" w:color="auto"/>
            <w:right w:val="none" w:sz="0" w:space="0" w:color="auto"/>
          </w:divBdr>
          <w:divsChild>
            <w:div w:id="670108898">
              <w:marLeft w:val="0"/>
              <w:marRight w:val="0"/>
              <w:marTop w:val="0"/>
              <w:marBottom w:val="0"/>
              <w:divBdr>
                <w:top w:val="none" w:sz="0" w:space="0" w:color="auto"/>
                <w:left w:val="none" w:sz="0" w:space="0" w:color="auto"/>
                <w:bottom w:val="none" w:sz="0" w:space="0" w:color="auto"/>
                <w:right w:val="none" w:sz="0" w:space="0" w:color="auto"/>
              </w:divBdr>
              <w:divsChild>
                <w:div w:id="890917358">
                  <w:marLeft w:val="0"/>
                  <w:marRight w:val="0"/>
                  <w:marTop w:val="0"/>
                  <w:marBottom w:val="0"/>
                  <w:divBdr>
                    <w:top w:val="none" w:sz="0" w:space="0" w:color="auto"/>
                    <w:left w:val="none" w:sz="0" w:space="0" w:color="auto"/>
                    <w:bottom w:val="none" w:sz="0" w:space="0" w:color="auto"/>
                    <w:right w:val="none" w:sz="0" w:space="0" w:color="auto"/>
                  </w:divBdr>
                  <w:divsChild>
                    <w:div w:id="87233651">
                      <w:marLeft w:val="0"/>
                      <w:marRight w:val="0"/>
                      <w:marTop w:val="0"/>
                      <w:marBottom w:val="0"/>
                      <w:divBdr>
                        <w:top w:val="none" w:sz="0" w:space="0" w:color="auto"/>
                        <w:left w:val="none" w:sz="0" w:space="0" w:color="auto"/>
                        <w:bottom w:val="none" w:sz="0" w:space="0" w:color="auto"/>
                        <w:right w:val="none" w:sz="0" w:space="0" w:color="auto"/>
                      </w:divBdr>
                      <w:divsChild>
                        <w:div w:id="1851336234">
                          <w:marLeft w:val="0"/>
                          <w:marRight w:val="0"/>
                          <w:marTop w:val="0"/>
                          <w:marBottom w:val="0"/>
                          <w:divBdr>
                            <w:top w:val="single" w:sz="4" w:space="0" w:color="A4D0E1"/>
                            <w:left w:val="single" w:sz="4" w:space="0" w:color="A4D0E1"/>
                            <w:bottom w:val="single" w:sz="4" w:space="0" w:color="A4D0E1"/>
                            <w:right w:val="single" w:sz="4" w:space="0" w:color="A4D0E1"/>
                          </w:divBdr>
                          <w:divsChild>
                            <w:div w:id="1819613749">
                              <w:marLeft w:val="0"/>
                              <w:marRight w:val="0"/>
                              <w:marTop w:val="0"/>
                              <w:marBottom w:val="0"/>
                              <w:divBdr>
                                <w:top w:val="none" w:sz="0" w:space="0" w:color="auto"/>
                                <w:left w:val="none" w:sz="0" w:space="0" w:color="auto"/>
                                <w:bottom w:val="none" w:sz="0" w:space="0" w:color="auto"/>
                                <w:right w:val="none" w:sz="0" w:space="0" w:color="auto"/>
                              </w:divBdr>
                              <w:divsChild>
                                <w:div w:id="1887061360">
                                  <w:marLeft w:val="0"/>
                                  <w:marRight w:val="0"/>
                                  <w:marTop w:val="0"/>
                                  <w:marBottom w:val="0"/>
                                  <w:divBdr>
                                    <w:top w:val="none" w:sz="0" w:space="0" w:color="auto"/>
                                    <w:left w:val="none" w:sz="0" w:space="0" w:color="auto"/>
                                    <w:bottom w:val="single" w:sz="4" w:space="13" w:color="DCDCDC"/>
                                    <w:right w:val="none" w:sz="0" w:space="0" w:color="auto"/>
                                  </w:divBdr>
                                  <w:divsChild>
                                    <w:div w:id="794256275">
                                      <w:marLeft w:val="0"/>
                                      <w:marRight w:val="0"/>
                                      <w:marTop w:val="0"/>
                                      <w:marBottom w:val="0"/>
                                      <w:divBdr>
                                        <w:top w:val="none" w:sz="0" w:space="0" w:color="auto"/>
                                        <w:left w:val="none" w:sz="0" w:space="0" w:color="auto"/>
                                        <w:bottom w:val="none" w:sz="0" w:space="0" w:color="auto"/>
                                        <w:right w:val="none" w:sz="0" w:space="0" w:color="auto"/>
                                      </w:divBdr>
                                      <w:divsChild>
                                        <w:div w:id="335886745">
                                          <w:marLeft w:val="0"/>
                                          <w:marRight w:val="0"/>
                                          <w:marTop w:val="0"/>
                                          <w:marBottom w:val="0"/>
                                          <w:divBdr>
                                            <w:top w:val="none" w:sz="0" w:space="0" w:color="auto"/>
                                            <w:left w:val="none" w:sz="0" w:space="0" w:color="auto"/>
                                            <w:bottom w:val="none" w:sz="0" w:space="0" w:color="auto"/>
                                            <w:right w:val="none" w:sz="0" w:space="0" w:color="auto"/>
                                          </w:divBdr>
                                        </w:div>
                                      </w:divsChild>
                                    </w:div>
                                    <w:div w:id="1796096657">
                                      <w:marLeft w:val="0"/>
                                      <w:marRight w:val="0"/>
                                      <w:marTop w:val="0"/>
                                      <w:marBottom w:val="0"/>
                                      <w:divBdr>
                                        <w:top w:val="none" w:sz="0" w:space="0" w:color="auto"/>
                                        <w:left w:val="none" w:sz="0" w:space="0" w:color="auto"/>
                                        <w:bottom w:val="none" w:sz="0" w:space="0" w:color="auto"/>
                                        <w:right w:val="none" w:sz="0" w:space="0" w:color="auto"/>
                                      </w:divBdr>
                                      <w:divsChild>
                                        <w:div w:id="461656042">
                                          <w:marLeft w:val="0"/>
                                          <w:marRight w:val="0"/>
                                          <w:marTop w:val="0"/>
                                          <w:marBottom w:val="0"/>
                                          <w:divBdr>
                                            <w:top w:val="none" w:sz="0" w:space="0" w:color="auto"/>
                                            <w:left w:val="none" w:sz="0" w:space="0" w:color="auto"/>
                                            <w:bottom w:val="none" w:sz="0" w:space="0" w:color="auto"/>
                                            <w:right w:val="none" w:sz="0" w:space="0" w:color="auto"/>
                                          </w:divBdr>
                                        </w:div>
                                        <w:div w:id="30999828">
                                          <w:marLeft w:val="0"/>
                                          <w:marRight w:val="0"/>
                                          <w:marTop w:val="0"/>
                                          <w:marBottom w:val="0"/>
                                          <w:divBdr>
                                            <w:top w:val="none" w:sz="0" w:space="0" w:color="auto"/>
                                            <w:left w:val="none" w:sz="0" w:space="0" w:color="auto"/>
                                            <w:bottom w:val="none" w:sz="0" w:space="0" w:color="auto"/>
                                            <w:right w:val="none" w:sz="0" w:space="0" w:color="auto"/>
                                          </w:divBdr>
                                          <w:divsChild>
                                            <w:div w:id="1189874994">
                                              <w:marLeft w:val="0"/>
                                              <w:marRight w:val="0"/>
                                              <w:marTop w:val="125"/>
                                              <w:marBottom w:val="125"/>
                                              <w:divBdr>
                                                <w:top w:val="none" w:sz="0" w:space="0" w:color="auto"/>
                                                <w:left w:val="none" w:sz="0" w:space="0" w:color="auto"/>
                                                <w:bottom w:val="none" w:sz="0" w:space="0" w:color="auto"/>
                                                <w:right w:val="none" w:sz="0" w:space="0" w:color="auto"/>
                                              </w:divBdr>
                                              <w:divsChild>
                                                <w:div w:id="13963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644">
                                      <w:marLeft w:val="0"/>
                                      <w:marRight w:val="0"/>
                                      <w:marTop w:val="250"/>
                                      <w:marBottom w:val="0"/>
                                      <w:divBdr>
                                        <w:top w:val="none" w:sz="0" w:space="0" w:color="auto"/>
                                        <w:left w:val="none" w:sz="0" w:space="0" w:color="auto"/>
                                        <w:bottom w:val="none" w:sz="0" w:space="0" w:color="auto"/>
                                        <w:right w:val="none" w:sz="0" w:space="0" w:color="auto"/>
                                      </w:divBdr>
                                      <w:divsChild>
                                        <w:div w:id="10708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6054">
                          <w:marLeft w:val="0"/>
                          <w:marRight w:val="0"/>
                          <w:marTop w:val="0"/>
                          <w:marBottom w:val="250"/>
                          <w:divBdr>
                            <w:top w:val="single" w:sz="4" w:space="0" w:color="A4D0E1"/>
                            <w:left w:val="single" w:sz="4" w:space="0" w:color="A4D0E1"/>
                            <w:bottom w:val="single" w:sz="4" w:space="0" w:color="A4D0E1"/>
                            <w:right w:val="single" w:sz="4" w:space="0" w:color="A4D0E1"/>
                          </w:divBdr>
                        </w:div>
                        <w:div w:id="1174958018">
                          <w:marLeft w:val="0"/>
                          <w:marRight w:val="0"/>
                          <w:marTop w:val="0"/>
                          <w:marBottom w:val="250"/>
                          <w:divBdr>
                            <w:top w:val="single" w:sz="4" w:space="0" w:color="A4D0E1"/>
                            <w:left w:val="single" w:sz="4" w:space="0" w:color="A4D0E1"/>
                            <w:bottom w:val="single" w:sz="4" w:space="0" w:color="A4D0E1"/>
                            <w:right w:val="single" w:sz="4" w:space="0" w:color="A4D0E1"/>
                          </w:divBdr>
                          <w:divsChild>
                            <w:div w:id="789589267">
                              <w:marLeft w:val="0"/>
                              <w:marRight w:val="0"/>
                              <w:marTop w:val="0"/>
                              <w:marBottom w:val="0"/>
                              <w:divBdr>
                                <w:top w:val="none" w:sz="0" w:space="0" w:color="auto"/>
                                <w:left w:val="none" w:sz="0" w:space="0" w:color="auto"/>
                                <w:bottom w:val="none" w:sz="0" w:space="0" w:color="auto"/>
                                <w:right w:val="none" w:sz="0" w:space="0" w:color="auto"/>
                              </w:divBdr>
                              <w:divsChild>
                                <w:div w:id="2057661410">
                                  <w:marLeft w:val="72"/>
                                  <w:marRight w:val="72"/>
                                  <w:marTop w:val="72"/>
                                  <w:marBottom w:val="72"/>
                                  <w:divBdr>
                                    <w:top w:val="none" w:sz="0" w:space="0" w:color="auto"/>
                                    <w:left w:val="none" w:sz="0" w:space="0" w:color="auto"/>
                                    <w:bottom w:val="none" w:sz="0" w:space="0" w:color="auto"/>
                                    <w:right w:val="none" w:sz="0" w:space="0" w:color="auto"/>
                                  </w:divBdr>
                                </w:div>
                                <w:div w:id="1961300811">
                                  <w:marLeft w:val="72"/>
                                  <w:marRight w:val="72"/>
                                  <w:marTop w:val="72"/>
                                  <w:marBottom w:val="72"/>
                                  <w:divBdr>
                                    <w:top w:val="none" w:sz="0" w:space="0" w:color="auto"/>
                                    <w:left w:val="none" w:sz="0" w:space="0" w:color="auto"/>
                                    <w:bottom w:val="none" w:sz="0" w:space="0" w:color="auto"/>
                                    <w:right w:val="none" w:sz="0" w:space="0" w:color="auto"/>
                                  </w:divBdr>
                                </w:div>
                                <w:div w:id="1122111811">
                                  <w:marLeft w:val="72"/>
                                  <w:marRight w:val="72"/>
                                  <w:marTop w:val="72"/>
                                  <w:marBottom w:val="72"/>
                                  <w:divBdr>
                                    <w:top w:val="none" w:sz="0" w:space="0" w:color="auto"/>
                                    <w:left w:val="none" w:sz="0" w:space="0" w:color="auto"/>
                                    <w:bottom w:val="none" w:sz="0" w:space="0" w:color="auto"/>
                                    <w:right w:val="none" w:sz="0" w:space="0" w:color="auto"/>
                                  </w:divBdr>
                                </w:div>
                                <w:div w:id="1410887418">
                                  <w:marLeft w:val="72"/>
                                  <w:marRight w:val="72"/>
                                  <w:marTop w:val="72"/>
                                  <w:marBottom w:val="72"/>
                                  <w:divBdr>
                                    <w:top w:val="none" w:sz="0" w:space="0" w:color="auto"/>
                                    <w:left w:val="none" w:sz="0" w:space="0" w:color="auto"/>
                                    <w:bottom w:val="none" w:sz="0" w:space="0" w:color="auto"/>
                                    <w:right w:val="none" w:sz="0" w:space="0" w:color="auto"/>
                                  </w:divBdr>
                                </w:div>
                                <w:div w:id="515000653">
                                  <w:marLeft w:val="72"/>
                                  <w:marRight w:val="72"/>
                                  <w:marTop w:val="72"/>
                                  <w:marBottom w:val="72"/>
                                  <w:divBdr>
                                    <w:top w:val="none" w:sz="0" w:space="0" w:color="auto"/>
                                    <w:left w:val="none" w:sz="0" w:space="0" w:color="auto"/>
                                    <w:bottom w:val="none" w:sz="0" w:space="0" w:color="auto"/>
                                    <w:right w:val="none" w:sz="0" w:space="0" w:color="auto"/>
                                  </w:divBdr>
                                </w:div>
                              </w:divsChild>
                            </w:div>
                          </w:divsChild>
                        </w:div>
                        <w:div w:id="1507138709">
                          <w:marLeft w:val="0"/>
                          <w:marRight w:val="0"/>
                          <w:marTop w:val="0"/>
                          <w:marBottom w:val="250"/>
                          <w:divBdr>
                            <w:top w:val="single" w:sz="4" w:space="0" w:color="A4D0E1"/>
                            <w:left w:val="single" w:sz="4" w:space="0" w:color="A4D0E1"/>
                            <w:bottom w:val="single" w:sz="4" w:space="0" w:color="A4D0E1"/>
                            <w:right w:val="single" w:sz="4" w:space="0" w:color="A4D0E1"/>
                          </w:divBdr>
                          <w:divsChild>
                            <w:div w:id="242419001">
                              <w:marLeft w:val="0"/>
                              <w:marRight w:val="0"/>
                              <w:marTop w:val="0"/>
                              <w:marBottom w:val="0"/>
                              <w:divBdr>
                                <w:top w:val="none" w:sz="0" w:space="0" w:color="auto"/>
                                <w:left w:val="none" w:sz="0" w:space="0" w:color="auto"/>
                                <w:bottom w:val="none" w:sz="0" w:space="0" w:color="auto"/>
                                <w:right w:val="none" w:sz="0" w:space="0" w:color="auto"/>
                              </w:divBdr>
                              <w:divsChild>
                                <w:div w:id="247615229">
                                  <w:marLeft w:val="72"/>
                                  <w:marRight w:val="72"/>
                                  <w:marTop w:val="72"/>
                                  <w:marBottom w:val="72"/>
                                  <w:divBdr>
                                    <w:top w:val="none" w:sz="0" w:space="0" w:color="auto"/>
                                    <w:left w:val="none" w:sz="0" w:space="0" w:color="auto"/>
                                    <w:bottom w:val="none" w:sz="0" w:space="0" w:color="auto"/>
                                    <w:right w:val="none" w:sz="0" w:space="0" w:color="auto"/>
                                  </w:divBdr>
                                </w:div>
                                <w:div w:id="1314456869">
                                  <w:marLeft w:val="72"/>
                                  <w:marRight w:val="72"/>
                                  <w:marTop w:val="72"/>
                                  <w:marBottom w:val="72"/>
                                  <w:divBdr>
                                    <w:top w:val="none" w:sz="0" w:space="0" w:color="auto"/>
                                    <w:left w:val="none" w:sz="0" w:space="0" w:color="auto"/>
                                    <w:bottom w:val="none" w:sz="0" w:space="0" w:color="auto"/>
                                    <w:right w:val="none" w:sz="0" w:space="0" w:color="auto"/>
                                  </w:divBdr>
                                </w:div>
                                <w:div w:id="1488596353">
                                  <w:marLeft w:val="72"/>
                                  <w:marRight w:val="72"/>
                                  <w:marTop w:val="72"/>
                                  <w:marBottom w:val="72"/>
                                  <w:divBdr>
                                    <w:top w:val="none" w:sz="0" w:space="0" w:color="auto"/>
                                    <w:left w:val="none" w:sz="0" w:space="0" w:color="auto"/>
                                    <w:bottom w:val="none" w:sz="0" w:space="0" w:color="auto"/>
                                    <w:right w:val="none" w:sz="0" w:space="0" w:color="auto"/>
                                  </w:divBdr>
                                </w:div>
                                <w:div w:id="1080255624">
                                  <w:marLeft w:val="72"/>
                                  <w:marRight w:val="72"/>
                                  <w:marTop w:val="72"/>
                                  <w:marBottom w:val="72"/>
                                  <w:divBdr>
                                    <w:top w:val="none" w:sz="0" w:space="0" w:color="auto"/>
                                    <w:left w:val="none" w:sz="0" w:space="0" w:color="auto"/>
                                    <w:bottom w:val="none" w:sz="0" w:space="0" w:color="auto"/>
                                    <w:right w:val="none" w:sz="0" w:space="0" w:color="auto"/>
                                  </w:divBdr>
                                </w:div>
                                <w:div w:id="1843934759">
                                  <w:marLeft w:val="72"/>
                                  <w:marRight w:val="72"/>
                                  <w:marTop w:val="72"/>
                                  <w:marBottom w:val="72"/>
                                  <w:divBdr>
                                    <w:top w:val="none" w:sz="0" w:space="0" w:color="auto"/>
                                    <w:left w:val="none" w:sz="0" w:space="0" w:color="auto"/>
                                    <w:bottom w:val="none" w:sz="0" w:space="0" w:color="auto"/>
                                    <w:right w:val="none" w:sz="0" w:space="0" w:color="auto"/>
                                  </w:divBdr>
                                </w:div>
                              </w:divsChild>
                            </w:div>
                          </w:divsChild>
                        </w:div>
                      </w:divsChild>
                    </w:div>
                    <w:div w:id="1466855035">
                      <w:marLeft w:val="0"/>
                      <w:marRight w:val="0"/>
                      <w:marTop w:val="0"/>
                      <w:marBottom w:val="0"/>
                      <w:divBdr>
                        <w:top w:val="none" w:sz="0" w:space="0" w:color="auto"/>
                        <w:left w:val="none" w:sz="0" w:space="0" w:color="auto"/>
                        <w:bottom w:val="none" w:sz="0" w:space="0" w:color="auto"/>
                        <w:right w:val="none" w:sz="0" w:space="0" w:color="auto"/>
                      </w:divBdr>
                      <w:divsChild>
                        <w:div w:id="523640594">
                          <w:marLeft w:val="0"/>
                          <w:marRight w:val="0"/>
                          <w:marTop w:val="0"/>
                          <w:marBottom w:val="250"/>
                          <w:divBdr>
                            <w:top w:val="single" w:sz="4" w:space="0" w:color="A4D0E1"/>
                            <w:left w:val="single" w:sz="4" w:space="0" w:color="A4D0E1"/>
                            <w:bottom w:val="single" w:sz="4" w:space="0" w:color="A4D0E1"/>
                            <w:right w:val="single" w:sz="4" w:space="0" w:color="A4D0E1"/>
                          </w:divBdr>
                        </w:div>
                        <w:div w:id="1714110366">
                          <w:marLeft w:val="0"/>
                          <w:marRight w:val="0"/>
                          <w:marTop w:val="0"/>
                          <w:marBottom w:val="250"/>
                          <w:divBdr>
                            <w:top w:val="single" w:sz="4" w:space="0" w:color="A4D0E1"/>
                            <w:left w:val="single" w:sz="4" w:space="0" w:color="A4D0E1"/>
                            <w:bottom w:val="single" w:sz="4" w:space="0" w:color="A4D0E1"/>
                            <w:right w:val="single" w:sz="4" w:space="0" w:color="A4D0E1"/>
                          </w:divBdr>
                          <w:divsChild>
                            <w:div w:id="2061129526">
                              <w:marLeft w:val="0"/>
                              <w:marRight w:val="0"/>
                              <w:marTop w:val="0"/>
                              <w:marBottom w:val="125"/>
                              <w:divBdr>
                                <w:top w:val="none" w:sz="0" w:space="0" w:color="auto"/>
                                <w:left w:val="none" w:sz="0" w:space="0" w:color="auto"/>
                                <w:bottom w:val="none" w:sz="0" w:space="0" w:color="auto"/>
                                <w:right w:val="none" w:sz="0" w:space="0" w:color="auto"/>
                              </w:divBdr>
                            </w:div>
                            <w:div w:id="137572044">
                              <w:marLeft w:val="0"/>
                              <w:marRight w:val="0"/>
                              <w:marTop w:val="0"/>
                              <w:marBottom w:val="125"/>
                              <w:divBdr>
                                <w:top w:val="none" w:sz="0" w:space="0" w:color="auto"/>
                                <w:left w:val="none" w:sz="0" w:space="0" w:color="auto"/>
                                <w:bottom w:val="none" w:sz="0" w:space="0" w:color="auto"/>
                                <w:right w:val="none" w:sz="0" w:space="0" w:color="auto"/>
                              </w:divBdr>
                              <w:divsChild>
                                <w:div w:id="1266960641">
                                  <w:marLeft w:val="0"/>
                                  <w:marRight w:val="0"/>
                                  <w:marTop w:val="0"/>
                                  <w:marBottom w:val="38"/>
                                  <w:divBdr>
                                    <w:top w:val="none" w:sz="0" w:space="0" w:color="auto"/>
                                    <w:left w:val="none" w:sz="0" w:space="0" w:color="auto"/>
                                    <w:bottom w:val="none" w:sz="0" w:space="0" w:color="auto"/>
                                    <w:right w:val="none" w:sz="0" w:space="0" w:color="auto"/>
                                  </w:divBdr>
                                </w:div>
                                <w:div w:id="1426918206">
                                  <w:marLeft w:val="0"/>
                                  <w:marRight w:val="0"/>
                                  <w:marTop w:val="0"/>
                                  <w:marBottom w:val="38"/>
                                  <w:divBdr>
                                    <w:top w:val="none" w:sz="0" w:space="0" w:color="auto"/>
                                    <w:left w:val="none" w:sz="0" w:space="0" w:color="auto"/>
                                    <w:bottom w:val="none" w:sz="0" w:space="0" w:color="auto"/>
                                    <w:right w:val="none" w:sz="0" w:space="0" w:color="auto"/>
                                  </w:divBdr>
                                </w:div>
                                <w:div w:id="1222474610">
                                  <w:marLeft w:val="0"/>
                                  <w:marRight w:val="0"/>
                                  <w:marTop w:val="0"/>
                                  <w:marBottom w:val="38"/>
                                  <w:divBdr>
                                    <w:top w:val="none" w:sz="0" w:space="0" w:color="auto"/>
                                    <w:left w:val="none" w:sz="0" w:space="0" w:color="auto"/>
                                    <w:bottom w:val="none" w:sz="0" w:space="0" w:color="auto"/>
                                    <w:right w:val="none" w:sz="0" w:space="0" w:color="auto"/>
                                  </w:divBdr>
                                </w:div>
                                <w:div w:id="2019191755">
                                  <w:marLeft w:val="0"/>
                                  <w:marRight w:val="0"/>
                                  <w:marTop w:val="0"/>
                                  <w:marBottom w:val="38"/>
                                  <w:divBdr>
                                    <w:top w:val="none" w:sz="0" w:space="0" w:color="auto"/>
                                    <w:left w:val="none" w:sz="0" w:space="0" w:color="auto"/>
                                    <w:bottom w:val="none" w:sz="0" w:space="0" w:color="auto"/>
                                    <w:right w:val="none" w:sz="0" w:space="0" w:color="auto"/>
                                  </w:divBdr>
                                </w:div>
                                <w:div w:id="1930115239">
                                  <w:marLeft w:val="0"/>
                                  <w:marRight w:val="0"/>
                                  <w:marTop w:val="0"/>
                                  <w:marBottom w:val="38"/>
                                  <w:divBdr>
                                    <w:top w:val="none" w:sz="0" w:space="0" w:color="auto"/>
                                    <w:left w:val="none" w:sz="0" w:space="0" w:color="auto"/>
                                    <w:bottom w:val="none" w:sz="0" w:space="0" w:color="auto"/>
                                    <w:right w:val="none" w:sz="0" w:space="0" w:color="auto"/>
                                  </w:divBdr>
                                </w:div>
                                <w:div w:id="104545508">
                                  <w:marLeft w:val="0"/>
                                  <w:marRight w:val="0"/>
                                  <w:marTop w:val="0"/>
                                  <w:marBottom w:val="38"/>
                                  <w:divBdr>
                                    <w:top w:val="none" w:sz="0" w:space="0" w:color="auto"/>
                                    <w:left w:val="none" w:sz="0" w:space="0" w:color="auto"/>
                                    <w:bottom w:val="none" w:sz="0" w:space="0" w:color="auto"/>
                                    <w:right w:val="none" w:sz="0" w:space="0" w:color="auto"/>
                                  </w:divBdr>
                                </w:div>
                                <w:div w:id="120930001">
                                  <w:marLeft w:val="0"/>
                                  <w:marRight w:val="0"/>
                                  <w:marTop w:val="0"/>
                                  <w:marBottom w:val="38"/>
                                  <w:divBdr>
                                    <w:top w:val="none" w:sz="0" w:space="0" w:color="auto"/>
                                    <w:left w:val="none" w:sz="0" w:space="0" w:color="auto"/>
                                    <w:bottom w:val="none" w:sz="0" w:space="0" w:color="auto"/>
                                    <w:right w:val="none" w:sz="0" w:space="0" w:color="auto"/>
                                  </w:divBdr>
                                </w:div>
                                <w:div w:id="1770857273">
                                  <w:marLeft w:val="0"/>
                                  <w:marRight w:val="0"/>
                                  <w:marTop w:val="0"/>
                                  <w:marBottom w:val="38"/>
                                  <w:divBdr>
                                    <w:top w:val="none" w:sz="0" w:space="0" w:color="auto"/>
                                    <w:left w:val="none" w:sz="0" w:space="0" w:color="auto"/>
                                    <w:bottom w:val="none" w:sz="0" w:space="0" w:color="auto"/>
                                    <w:right w:val="none" w:sz="0" w:space="0" w:color="auto"/>
                                  </w:divBdr>
                                </w:div>
                                <w:div w:id="1377582367">
                                  <w:marLeft w:val="0"/>
                                  <w:marRight w:val="0"/>
                                  <w:marTop w:val="0"/>
                                  <w:marBottom w:val="38"/>
                                  <w:divBdr>
                                    <w:top w:val="none" w:sz="0" w:space="0" w:color="auto"/>
                                    <w:left w:val="none" w:sz="0" w:space="0" w:color="auto"/>
                                    <w:bottom w:val="none" w:sz="0" w:space="0" w:color="auto"/>
                                    <w:right w:val="none" w:sz="0" w:space="0" w:color="auto"/>
                                  </w:divBdr>
                                </w:div>
                                <w:div w:id="1748115895">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355809921">
                          <w:marLeft w:val="0"/>
                          <w:marRight w:val="0"/>
                          <w:marTop w:val="0"/>
                          <w:marBottom w:val="250"/>
                          <w:divBdr>
                            <w:top w:val="single" w:sz="4" w:space="0" w:color="A4D0E1"/>
                            <w:left w:val="single" w:sz="4" w:space="0" w:color="A4D0E1"/>
                            <w:bottom w:val="single" w:sz="4" w:space="0" w:color="A4D0E1"/>
                            <w:right w:val="single" w:sz="4" w:space="0" w:color="A4D0E1"/>
                          </w:divBdr>
                          <w:divsChild>
                            <w:div w:id="847521816">
                              <w:marLeft w:val="0"/>
                              <w:marRight w:val="0"/>
                              <w:marTop w:val="0"/>
                              <w:marBottom w:val="125"/>
                              <w:divBdr>
                                <w:top w:val="none" w:sz="0" w:space="0" w:color="auto"/>
                                <w:left w:val="none" w:sz="0" w:space="0" w:color="auto"/>
                                <w:bottom w:val="none" w:sz="0" w:space="0" w:color="auto"/>
                                <w:right w:val="none" w:sz="0" w:space="0" w:color="auto"/>
                              </w:divBdr>
                            </w:div>
                            <w:div w:id="1405755698">
                              <w:marLeft w:val="0"/>
                              <w:marRight w:val="0"/>
                              <w:marTop w:val="0"/>
                              <w:marBottom w:val="125"/>
                              <w:divBdr>
                                <w:top w:val="none" w:sz="0" w:space="0" w:color="auto"/>
                                <w:left w:val="none" w:sz="0" w:space="0" w:color="auto"/>
                                <w:bottom w:val="none" w:sz="0" w:space="0" w:color="auto"/>
                                <w:right w:val="none" w:sz="0" w:space="0" w:color="auto"/>
                              </w:divBdr>
                              <w:divsChild>
                                <w:div w:id="1046837050">
                                  <w:marLeft w:val="0"/>
                                  <w:marRight w:val="0"/>
                                  <w:marTop w:val="0"/>
                                  <w:marBottom w:val="38"/>
                                  <w:divBdr>
                                    <w:top w:val="none" w:sz="0" w:space="0" w:color="auto"/>
                                    <w:left w:val="none" w:sz="0" w:space="0" w:color="auto"/>
                                    <w:bottom w:val="none" w:sz="0" w:space="0" w:color="auto"/>
                                    <w:right w:val="none" w:sz="0" w:space="0" w:color="auto"/>
                                  </w:divBdr>
                                </w:div>
                                <w:div w:id="233786791">
                                  <w:marLeft w:val="0"/>
                                  <w:marRight w:val="0"/>
                                  <w:marTop w:val="0"/>
                                  <w:marBottom w:val="38"/>
                                  <w:divBdr>
                                    <w:top w:val="none" w:sz="0" w:space="0" w:color="auto"/>
                                    <w:left w:val="none" w:sz="0" w:space="0" w:color="auto"/>
                                    <w:bottom w:val="none" w:sz="0" w:space="0" w:color="auto"/>
                                    <w:right w:val="none" w:sz="0" w:space="0" w:color="auto"/>
                                  </w:divBdr>
                                </w:div>
                                <w:div w:id="540093891">
                                  <w:marLeft w:val="0"/>
                                  <w:marRight w:val="0"/>
                                  <w:marTop w:val="0"/>
                                  <w:marBottom w:val="38"/>
                                  <w:divBdr>
                                    <w:top w:val="none" w:sz="0" w:space="0" w:color="auto"/>
                                    <w:left w:val="none" w:sz="0" w:space="0" w:color="auto"/>
                                    <w:bottom w:val="none" w:sz="0" w:space="0" w:color="auto"/>
                                    <w:right w:val="none" w:sz="0" w:space="0" w:color="auto"/>
                                  </w:divBdr>
                                </w:div>
                                <w:div w:id="693699106">
                                  <w:marLeft w:val="0"/>
                                  <w:marRight w:val="0"/>
                                  <w:marTop w:val="0"/>
                                  <w:marBottom w:val="38"/>
                                  <w:divBdr>
                                    <w:top w:val="none" w:sz="0" w:space="0" w:color="auto"/>
                                    <w:left w:val="none" w:sz="0" w:space="0" w:color="auto"/>
                                    <w:bottom w:val="none" w:sz="0" w:space="0" w:color="auto"/>
                                    <w:right w:val="none" w:sz="0" w:space="0" w:color="auto"/>
                                  </w:divBdr>
                                </w:div>
                                <w:div w:id="1511943142">
                                  <w:marLeft w:val="0"/>
                                  <w:marRight w:val="0"/>
                                  <w:marTop w:val="0"/>
                                  <w:marBottom w:val="38"/>
                                  <w:divBdr>
                                    <w:top w:val="none" w:sz="0" w:space="0" w:color="auto"/>
                                    <w:left w:val="none" w:sz="0" w:space="0" w:color="auto"/>
                                    <w:bottom w:val="none" w:sz="0" w:space="0" w:color="auto"/>
                                    <w:right w:val="none" w:sz="0" w:space="0" w:color="auto"/>
                                  </w:divBdr>
                                </w:div>
                                <w:div w:id="105581152">
                                  <w:marLeft w:val="0"/>
                                  <w:marRight w:val="0"/>
                                  <w:marTop w:val="0"/>
                                  <w:marBottom w:val="38"/>
                                  <w:divBdr>
                                    <w:top w:val="none" w:sz="0" w:space="0" w:color="auto"/>
                                    <w:left w:val="none" w:sz="0" w:space="0" w:color="auto"/>
                                    <w:bottom w:val="none" w:sz="0" w:space="0" w:color="auto"/>
                                    <w:right w:val="none" w:sz="0" w:space="0" w:color="auto"/>
                                  </w:divBdr>
                                </w:div>
                                <w:div w:id="573275301">
                                  <w:marLeft w:val="0"/>
                                  <w:marRight w:val="0"/>
                                  <w:marTop w:val="0"/>
                                  <w:marBottom w:val="38"/>
                                  <w:divBdr>
                                    <w:top w:val="none" w:sz="0" w:space="0" w:color="auto"/>
                                    <w:left w:val="none" w:sz="0" w:space="0" w:color="auto"/>
                                    <w:bottom w:val="none" w:sz="0" w:space="0" w:color="auto"/>
                                    <w:right w:val="none" w:sz="0" w:space="0" w:color="auto"/>
                                  </w:divBdr>
                                </w:div>
                                <w:div w:id="1966932610">
                                  <w:marLeft w:val="0"/>
                                  <w:marRight w:val="0"/>
                                  <w:marTop w:val="0"/>
                                  <w:marBottom w:val="38"/>
                                  <w:divBdr>
                                    <w:top w:val="none" w:sz="0" w:space="0" w:color="auto"/>
                                    <w:left w:val="none" w:sz="0" w:space="0" w:color="auto"/>
                                    <w:bottom w:val="none" w:sz="0" w:space="0" w:color="auto"/>
                                    <w:right w:val="none" w:sz="0" w:space="0" w:color="auto"/>
                                  </w:divBdr>
                                </w:div>
                                <w:div w:id="813568331">
                                  <w:marLeft w:val="0"/>
                                  <w:marRight w:val="0"/>
                                  <w:marTop w:val="0"/>
                                  <w:marBottom w:val="38"/>
                                  <w:divBdr>
                                    <w:top w:val="none" w:sz="0" w:space="0" w:color="auto"/>
                                    <w:left w:val="none" w:sz="0" w:space="0" w:color="auto"/>
                                    <w:bottom w:val="none" w:sz="0" w:space="0" w:color="auto"/>
                                    <w:right w:val="none" w:sz="0" w:space="0" w:color="auto"/>
                                  </w:divBdr>
                                </w:div>
                                <w:div w:id="1847596382">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1504466106">
                          <w:marLeft w:val="0"/>
                          <w:marRight w:val="0"/>
                          <w:marTop w:val="0"/>
                          <w:marBottom w:val="250"/>
                          <w:divBdr>
                            <w:top w:val="single" w:sz="4" w:space="0" w:color="A4D0E1"/>
                            <w:left w:val="single" w:sz="4" w:space="0" w:color="A4D0E1"/>
                            <w:bottom w:val="single" w:sz="4" w:space="0" w:color="A4D0E1"/>
                            <w:right w:val="single" w:sz="4" w:space="0" w:color="A4D0E1"/>
                          </w:divBdr>
                          <w:divsChild>
                            <w:div w:id="80880363">
                              <w:marLeft w:val="0"/>
                              <w:marRight w:val="0"/>
                              <w:marTop w:val="0"/>
                              <w:marBottom w:val="125"/>
                              <w:divBdr>
                                <w:top w:val="none" w:sz="0" w:space="0" w:color="auto"/>
                                <w:left w:val="none" w:sz="0" w:space="0" w:color="auto"/>
                                <w:bottom w:val="none" w:sz="0" w:space="0" w:color="auto"/>
                                <w:right w:val="none" w:sz="0" w:space="0" w:color="auto"/>
                              </w:divBdr>
                            </w:div>
                            <w:div w:id="1848058127">
                              <w:marLeft w:val="0"/>
                              <w:marRight w:val="0"/>
                              <w:marTop w:val="0"/>
                              <w:marBottom w:val="125"/>
                              <w:divBdr>
                                <w:top w:val="none" w:sz="0" w:space="0" w:color="auto"/>
                                <w:left w:val="none" w:sz="0" w:space="0" w:color="auto"/>
                                <w:bottom w:val="none" w:sz="0" w:space="0" w:color="auto"/>
                                <w:right w:val="none" w:sz="0" w:space="0" w:color="auto"/>
                              </w:divBdr>
                              <w:divsChild>
                                <w:div w:id="572545673">
                                  <w:marLeft w:val="0"/>
                                  <w:marRight w:val="0"/>
                                  <w:marTop w:val="0"/>
                                  <w:marBottom w:val="38"/>
                                  <w:divBdr>
                                    <w:top w:val="none" w:sz="0" w:space="0" w:color="auto"/>
                                    <w:left w:val="none" w:sz="0" w:space="0" w:color="auto"/>
                                    <w:bottom w:val="none" w:sz="0" w:space="0" w:color="auto"/>
                                    <w:right w:val="none" w:sz="0" w:space="0" w:color="auto"/>
                                  </w:divBdr>
                                </w:div>
                                <w:div w:id="1695232529">
                                  <w:marLeft w:val="0"/>
                                  <w:marRight w:val="0"/>
                                  <w:marTop w:val="0"/>
                                  <w:marBottom w:val="38"/>
                                  <w:divBdr>
                                    <w:top w:val="none" w:sz="0" w:space="0" w:color="auto"/>
                                    <w:left w:val="none" w:sz="0" w:space="0" w:color="auto"/>
                                    <w:bottom w:val="none" w:sz="0" w:space="0" w:color="auto"/>
                                    <w:right w:val="none" w:sz="0" w:space="0" w:color="auto"/>
                                  </w:divBdr>
                                </w:div>
                                <w:div w:id="1152915975">
                                  <w:marLeft w:val="0"/>
                                  <w:marRight w:val="0"/>
                                  <w:marTop w:val="0"/>
                                  <w:marBottom w:val="38"/>
                                  <w:divBdr>
                                    <w:top w:val="none" w:sz="0" w:space="0" w:color="auto"/>
                                    <w:left w:val="none" w:sz="0" w:space="0" w:color="auto"/>
                                    <w:bottom w:val="none" w:sz="0" w:space="0" w:color="auto"/>
                                    <w:right w:val="none" w:sz="0" w:space="0" w:color="auto"/>
                                  </w:divBdr>
                                </w:div>
                                <w:div w:id="91167617">
                                  <w:marLeft w:val="0"/>
                                  <w:marRight w:val="0"/>
                                  <w:marTop w:val="0"/>
                                  <w:marBottom w:val="38"/>
                                  <w:divBdr>
                                    <w:top w:val="none" w:sz="0" w:space="0" w:color="auto"/>
                                    <w:left w:val="none" w:sz="0" w:space="0" w:color="auto"/>
                                    <w:bottom w:val="none" w:sz="0" w:space="0" w:color="auto"/>
                                    <w:right w:val="none" w:sz="0" w:space="0" w:color="auto"/>
                                  </w:divBdr>
                                </w:div>
                                <w:div w:id="659116697">
                                  <w:marLeft w:val="0"/>
                                  <w:marRight w:val="0"/>
                                  <w:marTop w:val="0"/>
                                  <w:marBottom w:val="38"/>
                                  <w:divBdr>
                                    <w:top w:val="none" w:sz="0" w:space="0" w:color="auto"/>
                                    <w:left w:val="none" w:sz="0" w:space="0" w:color="auto"/>
                                    <w:bottom w:val="none" w:sz="0" w:space="0" w:color="auto"/>
                                    <w:right w:val="none" w:sz="0" w:space="0" w:color="auto"/>
                                  </w:divBdr>
                                </w:div>
                                <w:div w:id="1481267357">
                                  <w:marLeft w:val="0"/>
                                  <w:marRight w:val="0"/>
                                  <w:marTop w:val="0"/>
                                  <w:marBottom w:val="38"/>
                                  <w:divBdr>
                                    <w:top w:val="none" w:sz="0" w:space="0" w:color="auto"/>
                                    <w:left w:val="none" w:sz="0" w:space="0" w:color="auto"/>
                                    <w:bottom w:val="none" w:sz="0" w:space="0" w:color="auto"/>
                                    <w:right w:val="none" w:sz="0" w:space="0" w:color="auto"/>
                                  </w:divBdr>
                                </w:div>
                                <w:div w:id="612328027">
                                  <w:marLeft w:val="0"/>
                                  <w:marRight w:val="0"/>
                                  <w:marTop w:val="0"/>
                                  <w:marBottom w:val="38"/>
                                  <w:divBdr>
                                    <w:top w:val="none" w:sz="0" w:space="0" w:color="auto"/>
                                    <w:left w:val="none" w:sz="0" w:space="0" w:color="auto"/>
                                    <w:bottom w:val="none" w:sz="0" w:space="0" w:color="auto"/>
                                    <w:right w:val="none" w:sz="0" w:space="0" w:color="auto"/>
                                  </w:divBdr>
                                </w:div>
                                <w:div w:id="1892106243">
                                  <w:marLeft w:val="0"/>
                                  <w:marRight w:val="0"/>
                                  <w:marTop w:val="0"/>
                                  <w:marBottom w:val="38"/>
                                  <w:divBdr>
                                    <w:top w:val="none" w:sz="0" w:space="0" w:color="auto"/>
                                    <w:left w:val="none" w:sz="0" w:space="0" w:color="auto"/>
                                    <w:bottom w:val="none" w:sz="0" w:space="0" w:color="auto"/>
                                    <w:right w:val="none" w:sz="0" w:space="0" w:color="auto"/>
                                  </w:divBdr>
                                </w:div>
                                <w:div w:id="1241939626">
                                  <w:marLeft w:val="0"/>
                                  <w:marRight w:val="0"/>
                                  <w:marTop w:val="0"/>
                                  <w:marBottom w:val="38"/>
                                  <w:divBdr>
                                    <w:top w:val="none" w:sz="0" w:space="0" w:color="auto"/>
                                    <w:left w:val="none" w:sz="0" w:space="0" w:color="auto"/>
                                    <w:bottom w:val="none" w:sz="0" w:space="0" w:color="auto"/>
                                    <w:right w:val="none" w:sz="0" w:space="0" w:color="auto"/>
                                  </w:divBdr>
                                </w:div>
                                <w:div w:id="1895195871">
                                  <w:marLeft w:val="0"/>
                                  <w:marRight w:val="0"/>
                                  <w:marTop w:val="0"/>
                                  <w:marBottom w:val="38"/>
                                  <w:divBdr>
                                    <w:top w:val="none" w:sz="0" w:space="0" w:color="auto"/>
                                    <w:left w:val="none" w:sz="0" w:space="0" w:color="auto"/>
                                    <w:bottom w:val="none" w:sz="0" w:space="0" w:color="auto"/>
                                    <w:right w:val="none" w:sz="0" w:space="0" w:color="auto"/>
                                  </w:divBdr>
                                </w:div>
                              </w:divsChild>
                            </w:div>
                          </w:divsChild>
                        </w:div>
                        <w:div w:id="41947343">
                          <w:marLeft w:val="0"/>
                          <w:marRight w:val="0"/>
                          <w:marTop w:val="0"/>
                          <w:marBottom w:val="250"/>
                          <w:divBdr>
                            <w:top w:val="single" w:sz="4" w:space="0" w:color="A4D0E1"/>
                            <w:left w:val="single" w:sz="4" w:space="0" w:color="A4D0E1"/>
                            <w:bottom w:val="single" w:sz="4" w:space="0" w:color="A4D0E1"/>
                            <w:right w:val="single" w:sz="4" w:space="0" w:color="A4D0E1"/>
                          </w:divBdr>
                        </w:div>
                      </w:divsChild>
                    </w:div>
                    <w:div w:id="416630830">
                      <w:marLeft w:val="0"/>
                      <w:marRight w:val="0"/>
                      <w:marTop w:val="0"/>
                      <w:marBottom w:val="0"/>
                      <w:divBdr>
                        <w:top w:val="none" w:sz="0" w:space="0" w:color="auto"/>
                        <w:left w:val="none" w:sz="0" w:space="0" w:color="auto"/>
                        <w:bottom w:val="none" w:sz="0" w:space="0" w:color="auto"/>
                        <w:right w:val="none" w:sz="0" w:space="0" w:color="auto"/>
                      </w:divBdr>
                      <w:divsChild>
                        <w:div w:id="1937209107">
                          <w:marLeft w:val="0"/>
                          <w:marRight w:val="0"/>
                          <w:marTop w:val="0"/>
                          <w:marBottom w:val="376"/>
                          <w:divBdr>
                            <w:top w:val="single" w:sz="4" w:space="13" w:color="A4D0E1"/>
                            <w:left w:val="single" w:sz="4" w:space="13" w:color="A4D0E1"/>
                            <w:bottom w:val="single" w:sz="12" w:space="13" w:color="139ACA"/>
                            <w:right w:val="single" w:sz="4" w:space="13" w:color="A4D0E1"/>
                          </w:divBdr>
                          <w:divsChild>
                            <w:div w:id="2114935607">
                              <w:marLeft w:val="0"/>
                              <w:marRight w:val="0"/>
                              <w:marTop w:val="0"/>
                              <w:marBottom w:val="0"/>
                              <w:divBdr>
                                <w:top w:val="none" w:sz="0" w:space="0" w:color="auto"/>
                                <w:left w:val="none" w:sz="0" w:space="0" w:color="auto"/>
                                <w:bottom w:val="none" w:sz="0" w:space="0" w:color="auto"/>
                                <w:right w:val="none" w:sz="0" w:space="0" w:color="auto"/>
                              </w:divBdr>
                            </w:div>
                          </w:divsChild>
                        </w:div>
                        <w:div w:id="1077288569">
                          <w:marLeft w:val="0"/>
                          <w:marRight w:val="0"/>
                          <w:marTop w:val="0"/>
                          <w:marBottom w:val="376"/>
                          <w:divBdr>
                            <w:top w:val="single" w:sz="4" w:space="13" w:color="A4D0E1"/>
                            <w:left w:val="single" w:sz="4" w:space="13" w:color="A4D0E1"/>
                            <w:bottom w:val="single" w:sz="12" w:space="13" w:color="139ACA"/>
                            <w:right w:val="single" w:sz="4" w:space="13" w:color="A4D0E1"/>
                          </w:divBdr>
                          <w:divsChild>
                            <w:div w:id="581137181">
                              <w:marLeft w:val="0"/>
                              <w:marRight w:val="0"/>
                              <w:marTop w:val="0"/>
                              <w:marBottom w:val="0"/>
                              <w:divBdr>
                                <w:top w:val="none" w:sz="0" w:space="0" w:color="auto"/>
                                <w:left w:val="none" w:sz="0" w:space="0" w:color="auto"/>
                                <w:bottom w:val="none" w:sz="0" w:space="0" w:color="auto"/>
                                <w:right w:val="none" w:sz="0" w:space="0" w:color="auto"/>
                              </w:divBdr>
                              <w:divsChild>
                                <w:div w:id="951476789">
                                  <w:marLeft w:val="0"/>
                                  <w:marRight w:val="0"/>
                                  <w:marTop w:val="0"/>
                                  <w:marBottom w:val="125"/>
                                  <w:divBdr>
                                    <w:top w:val="none" w:sz="0" w:space="0" w:color="auto"/>
                                    <w:left w:val="none" w:sz="0" w:space="0" w:color="auto"/>
                                    <w:bottom w:val="none" w:sz="0" w:space="0" w:color="auto"/>
                                    <w:right w:val="none" w:sz="0" w:space="0" w:color="auto"/>
                                  </w:divBdr>
                                </w:div>
                                <w:div w:id="790972712">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768165248">
                          <w:marLeft w:val="0"/>
                          <w:marRight w:val="0"/>
                          <w:marTop w:val="0"/>
                          <w:marBottom w:val="376"/>
                          <w:divBdr>
                            <w:top w:val="single" w:sz="4" w:space="13" w:color="A4D0E1"/>
                            <w:left w:val="single" w:sz="4" w:space="13" w:color="A4D0E1"/>
                            <w:bottom w:val="single" w:sz="12" w:space="13" w:color="139ACA"/>
                            <w:right w:val="single" w:sz="4" w:space="13" w:color="A4D0E1"/>
                          </w:divBdr>
                          <w:divsChild>
                            <w:div w:id="480737133">
                              <w:marLeft w:val="0"/>
                              <w:marRight w:val="0"/>
                              <w:marTop w:val="0"/>
                              <w:marBottom w:val="125"/>
                              <w:divBdr>
                                <w:top w:val="none" w:sz="0" w:space="0" w:color="auto"/>
                                <w:left w:val="none" w:sz="0" w:space="0" w:color="auto"/>
                                <w:bottom w:val="none" w:sz="0" w:space="0" w:color="auto"/>
                                <w:right w:val="none" w:sz="0" w:space="0" w:color="auto"/>
                              </w:divBdr>
                            </w:div>
                          </w:divsChild>
                        </w:div>
                        <w:div w:id="1190608998">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583249275">
                              <w:marLeft w:val="0"/>
                              <w:marRight w:val="0"/>
                              <w:marTop w:val="0"/>
                              <w:marBottom w:val="125"/>
                              <w:divBdr>
                                <w:top w:val="none" w:sz="0" w:space="0" w:color="auto"/>
                                <w:left w:val="none" w:sz="0" w:space="0" w:color="auto"/>
                                <w:bottom w:val="none" w:sz="0" w:space="0" w:color="auto"/>
                                <w:right w:val="none" w:sz="0" w:space="0" w:color="auto"/>
                              </w:divBdr>
                            </w:div>
                            <w:div w:id="1467234954">
                              <w:marLeft w:val="0"/>
                              <w:marRight w:val="0"/>
                              <w:marTop w:val="0"/>
                              <w:marBottom w:val="0"/>
                              <w:divBdr>
                                <w:top w:val="none" w:sz="0" w:space="0" w:color="auto"/>
                                <w:left w:val="none" w:sz="0" w:space="0" w:color="auto"/>
                                <w:bottom w:val="none" w:sz="0" w:space="0" w:color="auto"/>
                                <w:right w:val="none" w:sz="0" w:space="0" w:color="auto"/>
                              </w:divBdr>
                            </w:div>
                          </w:divsChild>
                        </w:div>
                        <w:div w:id="2051682024">
                          <w:marLeft w:val="0"/>
                          <w:marRight w:val="0"/>
                          <w:marTop w:val="0"/>
                          <w:marBottom w:val="376"/>
                          <w:divBdr>
                            <w:top w:val="single" w:sz="4" w:space="13" w:color="A4D0E1"/>
                            <w:left w:val="single" w:sz="4" w:space="13" w:color="A4D0E1"/>
                            <w:bottom w:val="single" w:sz="12" w:space="13" w:color="139ACA"/>
                            <w:right w:val="single" w:sz="4" w:space="13" w:color="A4D0E1"/>
                          </w:divBdr>
                          <w:divsChild>
                            <w:div w:id="713391146">
                              <w:marLeft w:val="0"/>
                              <w:marRight w:val="0"/>
                              <w:marTop w:val="0"/>
                              <w:marBottom w:val="125"/>
                              <w:divBdr>
                                <w:top w:val="none" w:sz="0" w:space="0" w:color="auto"/>
                                <w:left w:val="none" w:sz="0" w:space="0" w:color="auto"/>
                                <w:bottom w:val="none" w:sz="0" w:space="0" w:color="auto"/>
                                <w:right w:val="none" w:sz="0" w:space="0" w:color="auto"/>
                              </w:divBdr>
                            </w:div>
                          </w:divsChild>
                        </w:div>
                        <w:div w:id="1788355589">
                          <w:marLeft w:val="0"/>
                          <w:marRight w:val="0"/>
                          <w:marTop w:val="0"/>
                          <w:marBottom w:val="376"/>
                          <w:divBdr>
                            <w:top w:val="single" w:sz="4" w:space="13" w:color="A4D0E1"/>
                            <w:left w:val="single" w:sz="4" w:space="13" w:color="A4D0E1"/>
                            <w:bottom w:val="single" w:sz="12" w:space="13" w:color="139ACA"/>
                            <w:right w:val="single" w:sz="4" w:space="13" w:color="A4D0E1"/>
                          </w:divBdr>
                          <w:divsChild>
                            <w:div w:id="420100637">
                              <w:marLeft w:val="0"/>
                              <w:marRight w:val="0"/>
                              <w:marTop w:val="0"/>
                              <w:marBottom w:val="125"/>
                              <w:divBdr>
                                <w:top w:val="none" w:sz="0" w:space="0" w:color="auto"/>
                                <w:left w:val="none" w:sz="0" w:space="0" w:color="auto"/>
                                <w:bottom w:val="none" w:sz="0" w:space="0" w:color="auto"/>
                                <w:right w:val="none" w:sz="0" w:space="0" w:color="auto"/>
                              </w:divBdr>
                            </w:div>
                            <w:div w:id="205723065">
                              <w:marLeft w:val="0"/>
                              <w:marRight w:val="0"/>
                              <w:marTop w:val="0"/>
                              <w:marBottom w:val="0"/>
                              <w:divBdr>
                                <w:top w:val="none" w:sz="0" w:space="0" w:color="auto"/>
                                <w:left w:val="none" w:sz="0" w:space="0" w:color="auto"/>
                                <w:bottom w:val="none" w:sz="0" w:space="0" w:color="auto"/>
                                <w:right w:val="none" w:sz="0" w:space="0" w:color="auto"/>
                              </w:divBdr>
                            </w:div>
                          </w:divsChild>
                        </w:div>
                        <w:div w:id="629751366">
                          <w:marLeft w:val="0"/>
                          <w:marRight w:val="0"/>
                          <w:marTop w:val="0"/>
                          <w:marBottom w:val="376"/>
                          <w:divBdr>
                            <w:top w:val="single" w:sz="4" w:space="13" w:color="A4D0E1"/>
                            <w:left w:val="single" w:sz="4" w:space="13" w:color="A4D0E1"/>
                            <w:bottom w:val="single" w:sz="12" w:space="13" w:color="139ACA"/>
                            <w:right w:val="single" w:sz="4" w:space="13" w:color="A4D0E1"/>
                          </w:divBdr>
                          <w:divsChild>
                            <w:div w:id="1996371103">
                              <w:marLeft w:val="0"/>
                              <w:marRight w:val="0"/>
                              <w:marTop w:val="0"/>
                              <w:marBottom w:val="125"/>
                              <w:divBdr>
                                <w:top w:val="none" w:sz="0" w:space="0" w:color="auto"/>
                                <w:left w:val="none" w:sz="0" w:space="0" w:color="auto"/>
                                <w:bottom w:val="none" w:sz="0" w:space="0" w:color="auto"/>
                                <w:right w:val="none" w:sz="0" w:space="0" w:color="auto"/>
                              </w:divBdr>
                            </w:div>
                            <w:div w:id="1289355739">
                              <w:marLeft w:val="0"/>
                              <w:marRight w:val="0"/>
                              <w:marTop w:val="0"/>
                              <w:marBottom w:val="0"/>
                              <w:divBdr>
                                <w:top w:val="none" w:sz="0" w:space="0" w:color="auto"/>
                                <w:left w:val="none" w:sz="0" w:space="0" w:color="auto"/>
                                <w:bottom w:val="none" w:sz="0" w:space="0" w:color="auto"/>
                                <w:right w:val="none" w:sz="0" w:space="0" w:color="auto"/>
                              </w:divBdr>
                            </w:div>
                          </w:divsChild>
                        </w:div>
                        <w:div w:id="1710955192">
                          <w:marLeft w:val="0"/>
                          <w:marRight w:val="0"/>
                          <w:marTop w:val="0"/>
                          <w:marBottom w:val="376"/>
                          <w:divBdr>
                            <w:top w:val="single" w:sz="4" w:space="13" w:color="A4D0E1"/>
                            <w:left w:val="single" w:sz="4" w:space="13" w:color="A4D0E1"/>
                            <w:bottom w:val="single" w:sz="12" w:space="13" w:color="139ACA"/>
                            <w:right w:val="single" w:sz="4" w:space="13" w:color="A4D0E1"/>
                          </w:divBdr>
                          <w:divsChild>
                            <w:div w:id="523983114">
                              <w:marLeft w:val="0"/>
                              <w:marRight w:val="0"/>
                              <w:marTop w:val="0"/>
                              <w:marBottom w:val="125"/>
                              <w:divBdr>
                                <w:top w:val="none" w:sz="0" w:space="0" w:color="auto"/>
                                <w:left w:val="none" w:sz="0" w:space="0" w:color="auto"/>
                                <w:bottom w:val="none" w:sz="0" w:space="0" w:color="auto"/>
                                <w:right w:val="none" w:sz="0" w:space="0" w:color="auto"/>
                              </w:divBdr>
                            </w:div>
                          </w:divsChild>
                        </w:div>
                        <w:div w:id="1292831633">
                          <w:marLeft w:val="0"/>
                          <w:marRight w:val="0"/>
                          <w:marTop w:val="0"/>
                          <w:marBottom w:val="376"/>
                          <w:divBdr>
                            <w:top w:val="single" w:sz="4" w:space="13" w:color="A4D0E1"/>
                            <w:left w:val="single" w:sz="4" w:space="13" w:color="A4D0E1"/>
                            <w:bottom w:val="single" w:sz="12" w:space="13" w:color="139ACA"/>
                            <w:right w:val="single" w:sz="4" w:space="13" w:color="A4D0E1"/>
                          </w:divBdr>
                          <w:divsChild>
                            <w:div w:id="299499555">
                              <w:marLeft w:val="0"/>
                              <w:marRight w:val="0"/>
                              <w:marTop w:val="0"/>
                              <w:marBottom w:val="125"/>
                              <w:divBdr>
                                <w:top w:val="none" w:sz="0" w:space="0" w:color="auto"/>
                                <w:left w:val="none" w:sz="0" w:space="0" w:color="auto"/>
                                <w:bottom w:val="none" w:sz="0" w:space="0" w:color="auto"/>
                                <w:right w:val="none" w:sz="0" w:space="0" w:color="auto"/>
                              </w:divBdr>
                            </w:div>
                            <w:div w:id="1577283077">
                              <w:marLeft w:val="0"/>
                              <w:marRight w:val="0"/>
                              <w:marTop w:val="0"/>
                              <w:marBottom w:val="0"/>
                              <w:divBdr>
                                <w:top w:val="none" w:sz="0" w:space="0" w:color="auto"/>
                                <w:left w:val="none" w:sz="0" w:space="0" w:color="auto"/>
                                <w:bottom w:val="none" w:sz="0" w:space="0" w:color="auto"/>
                                <w:right w:val="none" w:sz="0" w:space="0" w:color="auto"/>
                              </w:divBdr>
                              <w:divsChild>
                                <w:div w:id="1255672693">
                                  <w:marLeft w:val="0"/>
                                  <w:marRight w:val="0"/>
                                  <w:marTop w:val="0"/>
                                  <w:marBottom w:val="0"/>
                                  <w:divBdr>
                                    <w:top w:val="none" w:sz="0" w:space="0" w:color="auto"/>
                                    <w:left w:val="none" w:sz="0" w:space="0" w:color="auto"/>
                                    <w:bottom w:val="none" w:sz="0" w:space="0" w:color="auto"/>
                                    <w:right w:val="none" w:sz="0" w:space="0" w:color="auto"/>
                                  </w:divBdr>
                                </w:div>
                                <w:div w:id="21977178">
                                  <w:marLeft w:val="0"/>
                                  <w:marRight w:val="0"/>
                                  <w:marTop w:val="0"/>
                                  <w:marBottom w:val="0"/>
                                  <w:divBdr>
                                    <w:top w:val="none" w:sz="0" w:space="0" w:color="auto"/>
                                    <w:left w:val="none" w:sz="0" w:space="0" w:color="auto"/>
                                    <w:bottom w:val="none" w:sz="0" w:space="0" w:color="auto"/>
                                    <w:right w:val="none" w:sz="0" w:space="0" w:color="auto"/>
                                  </w:divBdr>
                                </w:div>
                                <w:div w:id="426315758">
                                  <w:marLeft w:val="0"/>
                                  <w:marRight w:val="0"/>
                                  <w:marTop w:val="0"/>
                                  <w:marBottom w:val="0"/>
                                  <w:divBdr>
                                    <w:top w:val="none" w:sz="0" w:space="0" w:color="auto"/>
                                    <w:left w:val="none" w:sz="0" w:space="0" w:color="auto"/>
                                    <w:bottom w:val="none" w:sz="0" w:space="0" w:color="auto"/>
                                    <w:right w:val="none" w:sz="0" w:space="0" w:color="auto"/>
                                  </w:divBdr>
                                </w:div>
                                <w:div w:id="827474284">
                                  <w:marLeft w:val="0"/>
                                  <w:marRight w:val="0"/>
                                  <w:marTop w:val="0"/>
                                  <w:marBottom w:val="0"/>
                                  <w:divBdr>
                                    <w:top w:val="none" w:sz="0" w:space="0" w:color="auto"/>
                                    <w:left w:val="none" w:sz="0" w:space="0" w:color="auto"/>
                                    <w:bottom w:val="none" w:sz="0" w:space="0" w:color="auto"/>
                                    <w:right w:val="none" w:sz="0" w:space="0" w:color="auto"/>
                                  </w:divBdr>
                                </w:div>
                                <w:div w:id="2034723536">
                                  <w:marLeft w:val="0"/>
                                  <w:marRight w:val="0"/>
                                  <w:marTop w:val="0"/>
                                  <w:marBottom w:val="0"/>
                                  <w:divBdr>
                                    <w:top w:val="none" w:sz="0" w:space="0" w:color="auto"/>
                                    <w:left w:val="none" w:sz="0" w:space="0" w:color="auto"/>
                                    <w:bottom w:val="none" w:sz="0" w:space="0" w:color="auto"/>
                                    <w:right w:val="none" w:sz="0" w:space="0" w:color="auto"/>
                                  </w:divBdr>
                                </w:div>
                                <w:div w:id="1189486990">
                                  <w:marLeft w:val="0"/>
                                  <w:marRight w:val="0"/>
                                  <w:marTop w:val="0"/>
                                  <w:marBottom w:val="0"/>
                                  <w:divBdr>
                                    <w:top w:val="none" w:sz="0" w:space="0" w:color="auto"/>
                                    <w:left w:val="none" w:sz="0" w:space="0" w:color="auto"/>
                                    <w:bottom w:val="none" w:sz="0" w:space="0" w:color="auto"/>
                                    <w:right w:val="none" w:sz="0" w:space="0" w:color="auto"/>
                                  </w:divBdr>
                                </w:div>
                                <w:div w:id="1181507009">
                                  <w:marLeft w:val="0"/>
                                  <w:marRight w:val="0"/>
                                  <w:marTop w:val="0"/>
                                  <w:marBottom w:val="0"/>
                                  <w:divBdr>
                                    <w:top w:val="none" w:sz="0" w:space="0" w:color="auto"/>
                                    <w:left w:val="none" w:sz="0" w:space="0" w:color="auto"/>
                                    <w:bottom w:val="none" w:sz="0" w:space="0" w:color="auto"/>
                                    <w:right w:val="none" w:sz="0" w:space="0" w:color="auto"/>
                                  </w:divBdr>
                                </w:div>
                                <w:div w:id="1249578282">
                                  <w:marLeft w:val="0"/>
                                  <w:marRight w:val="0"/>
                                  <w:marTop w:val="0"/>
                                  <w:marBottom w:val="0"/>
                                  <w:divBdr>
                                    <w:top w:val="none" w:sz="0" w:space="0" w:color="auto"/>
                                    <w:left w:val="none" w:sz="0" w:space="0" w:color="auto"/>
                                    <w:bottom w:val="none" w:sz="0" w:space="0" w:color="auto"/>
                                    <w:right w:val="none" w:sz="0" w:space="0" w:color="auto"/>
                                  </w:divBdr>
                                </w:div>
                                <w:div w:id="401098965">
                                  <w:marLeft w:val="0"/>
                                  <w:marRight w:val="0"/>
                                  <w:marTop w:val="0"/>
                                  <w:marBottom w:val="0"/>
                                  <w:divBdr>
                                    <w:top w:val="none" w:sz="0" w:space="0" w:color="auto"/>
                                    <w:left w:val="none" w:sz="0" w:space="0" w:color="auto"/>
                                    <w:bottom w:val="none" w:sz="0" w:space="0" w:color="auto"/>
                                    <w:right w:val="none" w:sz="0" w:space="0" w:color="auto"/>
                                  </w:divBdr>
                                </w:div>
                                <w:div w:id="680208089">
                                  <w:marLeft w:val="0"/>
                                  <w:marRight w:val="0"/>
                                  <w:marTop w:val="0"/>
                                  <w:marBottom w:val="0"/>
                                  <w:divBdr>
                                    <w:top w:val="none" w:sz="0" w:space="0" w:color="auto"/>
                                    <w:left w:val="none" w:sz="0" w:space="0" w:color="auto"/>
                                    <w:bottom w:val="none" w:sz="0" w:space="0" w:color="auto"/>
                                    <w:right w:val="none" w:sz="0" w:space="0" w:color="auto"/>
                                  </w:divBdr>
                                </w:div>
                                <w:div w:id="1479691055">
                                  <w:marLeft w:val="0"/>
                                  <w:marRight w:val="0"/>
                                  <w:marTop w:val="0"/>
                                  <w:marBottom w:val="0"/>
                                  <w:divBdr>
                                    <w:top w:val="none" w:sz="0" w:space="0" w:color="auto"/>
                                    <w:left w:val="none" w:sz="0" w:space="0" w:color="auto"/>
                                    <w:bottom w:val="none" w:sz="0" w:space="0" w:color="auto"/>
                                    <w:right w:val="none" w:sz="0" w:space="0" w:color="auto"/>
                                  </w:divBdr>
                                </w:div>
                                <w:div w:id="1925525543">
                                  <w:marLeft w:val="0"/>
                                  <w:marRight w:val="0"/>
                                  <w:marTop w:val="0"/>
                                  <w:marBottom w:val="0"/>
                                  <w:divBdr>
                                    <w:top w:val="none" w:sz="0" w:space="0" w:color="auto"/>
                                    <w:left w:val="none" w:sz="0" w:space="0" w:color="auto"/>
                                    <w:bottom w:val="none" w:sz="0" w:space="0" w:color="auto"/>
                                    <w:right w:val="none" w:sz="0" w:space="0" w:color="auto"/>
                                  </w:divBdr>
                                </w:div>
                                <w:div w:id="1276865452">
                                  <w:marLeft w:val="0"/>
                                  <w:marRight w:val="0"/>
                                  <w:marTop w:val="0"/>
                                  <w:marBottom w:val="0"/>
                                  <w:divBdr>
                                    <w:top w:val="none" w:sz="0" w:space="0" w:color="auto"/>
                                    <w:left w:val="none" w:sz="0" w:space="0" w:color="auto"/>
                                    <w:bottom w:val="none" w:sz="0" w:space="0" w:color="auto"/>
                                    <w:right w:val="none" w:sz="0" w:space="0" w:color="auto"/>
                                  </w:divBdr>
                                </w:div>
                                <w:div w:id="1398628236">
                                  <w:marLeft w:val="0"/>
                                  <w:marRight w:val="0"/>
                                  <w:marTop w:val="0"/>
                                  <w:marBottom w:val="0"/>
                                  <w:divBdr>
                                    <w:top w:val="none" w:sz="0" w:space="0" w:color="auto"/>
                                    <w:left w:val="none" w:sz="0" w:space="0" w:color="auto"/>
                                    <w:bottom w:val="none" w:sz="0" w:space="0" w:color="auto"/>
                                    <w:right w:val="none" w:sz="0" w:space="0" w:color="auto"/>
                                  </w:divBdr>
                                </w:div>
                                <w:div w:id="4238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365">
                          <w:marLeft w:val="0"/>
                          <w:marRight w:val="0"/>
                          <w:marTop w:val="0"/>
                          <w:marBottom w:val="376"/>
                          <w:divBdr>
                            <w:top w:val="single" w:sz="4" w:space="13" w:color="A4D0E1"/>
                            <w:left w:val="single" w:sz="4" w:space="13" w:color="A4D0E1"/>
                            <w:bottom w:val="single" w:sz="12" w:space="13" w:color="139ACA"/>
                            <w:right w:val="single" w:sz="4" w:space="13" w:color="A4D0E1"/>
                          </w:divBdr>
                          <w:divsChild>
                            <w:div w:id="977956301">
                              <w:marLeft w:val="0"/>
                              <w:marRight w:val="0"/>
                              <w:marTop w:val="0"/>
                              <w:marBottom w:val="125"/>
                              <w:divBdr>
                                <w:top w:val="none" w:sz="0" w:space="0" w:color="auto"/>
                                <w:left w:val="none" w:sz="0" w:space="0" w:color="auto"/>
                                <w:bottom w:val="none" w:sz="0" w:space="0" w:color="auto"/>
                                <w:right w:val="none" w:sz="0" w:space="0" w:color="auto"/>
                              </w:divBdr>
                            </w:div>
                            <w:div w:id="935553128">
                              <w:marLeft w:val="0"/>
                              <w:marRight w:val="0"/>
                              <w:marTop w:val="0"/>
                              <w:marBottom w:val="0"/>
                              <w:divBdr>
                                <w:top w:val="none" w:sz="0" w:space="0" w:color="auto"/>
                                <w:left w:val="none" w:sz="0" w:space="0" w:color="auto"/>
                                <w:bottom w:val="none" w:sz="0" w:space="0" w:color="auto"/>
                                <w:right w:val="none" w:sz="0" w:space="0" w:color="auto"/>
                              </w:divBdr>
                            </w:div>
                          </w:divsChild>
                        </w:div>
                        <w:div w:id="1478496978">
                          <w:marLeft w:val="0"/>
                          <w:marRight w:val="0"/>
                          <w:marTop w:val="0"/>
                          <w:marBottom w:val="376"/>
                          <w:divBdr>
                            <w:top w:val="single" w:sz="4" w:space="13" w:color="A4D0E1"/>
                            <w:left w:val="single" w:sz="4" w:space="13" w:color="A4D0E1"/>
                            <w:bottom w:val="single" w:sz="12" w:space="13" w:color="139ACA"/>
                            <w:right w:val="single" w:sz="4" w:space="13" w:color="A4D0E1"/>
                          </w:divBdr>
                          <w:divsChild>
                            <w:div w:id="600651539">
                              <w:marLeft w:val="0"/>
                              <w:marRight w:val="0"/>
                              <w:marTop w:val="0"/>
                              <w:marBottom w:val="125"/>
                              <w:divBdr>
                                <w:top w:val="none" w:sz="0" w:space="0" w:color="auto"/>
                                <w:left w:val="none" w:sz="0" w:space="0" w:color="auto"/>
                                <w:bottom w:val="none" w:sz="0" w:space="0" w:color="auto"/>
                                <w:right w:val="none" w:sz="0" w:space="0" w:color="auto"/>
                              </w:divBdr>
                            </w:div>
                            <w:div w:id="194731694">
                              <w:marLeft w:val="0"/>
                              <w:marRight w:val="0"/>
                              <w:marTop w:val="0"/>
                              <w:marBottom w:val="0"/>
                              <w:divBdr>
                                <w:top w:val="none" w:sz="0" w:space="0" w:color="auto"/>
                                <w:left w:val="none" w:sz="0" w:space="0" w:color="auto"/>
                                <w:bottom w:val="none" w:sz="0" w:space="0" w:color="auto"/>
                                <w:right w:val="none" w:sz="0" w:space="0" w:color="auto"/>
                              </w:divBdr>
                              <w:divsChild>
                                <w:div w:id="2136243165">
                                  <w:marLeft w:val="0"/>
                                  <w:marRight w:val="0"/>
                                  <w:marTop w:val="0"/>
                                  <w:marBottom w:val="0"/>
                                  <w:divBdr>
                                    <w:top w:val="none" w:sz="0" w:space="0" w:color="auto"/>
                                    <w:left w:val="none" w:sz="0" w:space="0" w:color="auto"/>
                                    <w:bottom w:val="none" w:sz="0" w:space="0" w:color="auto"/>
                                    <w:right w:val="none" w:sz="0" w:space="0" w:color="auto"/>
                                  </w:divBdr>
                                </w:div>
                                <w:div w:id="679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0941">
          <w:marLeft w:val="0"/>
          <w:marRight w:val="0"/>
          <w:marTop w:val="0"/>
          <w:marBottom w:val="0"/>
          <w:divBdr>
            <w:top w:val="none" w:sz="0" w:space="0" w:color="auto"/>
            <w:left w:val="none" w:sz="0" w:space="0" w:color="auto"/>
            <w:bottom w:val="none" w:sz="0" w:space="0" w:color="auto"/>
            <w:right w:val="none" w:sz="0" w:space="0" w:color="auto"/>
          </w:divBdr>
          <w:divsChild>
            <w:div w:id="499852140">
              <w:marLeft w:val="0"/>
              <w:marRight w:val="0"/>
              <w:marTop w:val="0"/>
              <w:marBottom w:val="0"/>
              <w:divBdr>
                <w:top w:val="none" w:sz="0" w:space="0" w:color="auto"/>
                <w:left w:val="none" w:sz="0" w:space="0" w:color="auto"/>
                <w:bottom w:val="none" w:sz="0" w:space="0" w:color="auto"/>
                <w:right w:val="none" w:sz="0" w:space="0" w:color="auto"/>
              </w:divBdr>
              <w:divsChild>
                <w:div w:id="1401440762">
                  <w:marLeft w:val="0"/>
                  <w:marRight w:val="0"/>
                  <w:marTop w:val="0"/>
                  <w:marBottom w:val="0"/>
                  <w:divBdr>
                    <w:top w:val="none" w:sz="0" w:space="0" w:color="auto"/>
                    <w:left w:val="none" w:sz="0" w:space="0" w:color="auto"/>
                    <w:bottom w:val="single" w:sz="4" w:space="0" w:color="345964"/>
                    <w:right w:val="none" w:sz="0" w:space="0" w:color="auto"/>
                  </w:divBdr>
                  <w:divsChild>
                    <w:div w:id="445585001">
                      <w:marLeft w:val="0"/>
                      <w:marRight w:val="0"/>
                      <w:marTop w:val="0"/>
                      <w:marBottom w:val="0"/>
                      <w:divBdr>
                        <w:top w:val="none" w:sz="0" w:space="0" w:color="auto"/>
                        <w:left w:val="none" w:sz="0" w:space="0" w:color="auto"/>
                        <w:bottom w:val="none" w:sz="0" w:space="0" w:color="auto"/>
                        <w:right w:val="none" w:sz="0" w:space="0" w:color="auto"/>
                      </w:divBdr>
                    </w:div>
                    <w:div w:id="9620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terslice.com/learning/tag/income-tax/" TargetMode="External"/><Relationship Id="rId13" Type="http://schemas.openxmlformats.org/officeDocument/2006/relationships/hyperlink" Target="https://enterslice.com/business-plan" TargetMode="External"/><Relationship Id="rId18" Type="http://schemas.openxmlformats.org/officeDocument/2006/relationships/hyperlink" Target="https://en.wikipedia.org/wiki/General_Agreement_on_Tariffs_and_Trade" TargetMode="External"/><Relationship Id="rId26" Type="http://schemas.openxmlformats.org/officeDocument/2006/relationships/hyperlink" Target="https://en.wikipedia.org/wiki/Dispute_resolution" TargetMode="External"/><Relationship Id="rId3" Type="http://schemas.openxmlformats.org/officeDocument/2006/relationships/settings" Target="settings.xml"/><Relationship Id="rId21" Type="http://schemas.openxmlformats.org/officeDocument/2006/relationships/hyperlink" Target="https://en.wikipedia.org/wiki/Trade_agreement" TargetMode="External"/><Relationship Id="rId7" Type="http://schemas.openxmlformats.org/officeDocument/2006/relationships/hyperlink" Target="https://enterslice.com/learning/international-business-environment-ibe/" TargetMode="External"/><Relationship Id="rId12" Type="http://schemas.openxmlformats.org/officeDocument/2006/relationships/image" Target="media/image1.jpeg"/><Relationship Id="rId17" Type="http://schemas.openxmlformats.org/officeDocument/2006/relationships/hyperlink" Target="https://en.wikipedia.org/wiki/Marrakesh_Agreement" TargetMode="External"/><Relationship Id="rId25" Type="http://schemas.openxmlformats.org/officeDocument/2006/relationships/hyperlink" Target="https://en.wikipedia.org/wiki/World_Trade_Organization" TargetMode="External"/><Relationship Id="rId2" Type="http://schemas.openxmlformats.org/officeDocument/2006/relationships/styles" Target="styles.xml"/><Relationship Id="rId16" Type="http://schemas.openxmlformats.org/officeDocument/2006/relationships/hyperlink" Target="https://en.wikipedia.org/wiki/International_trade" TargetMode="External"/><Relationship Id="rId20" Type="http://schemas.openxmlformats.org/officeDocument/2006/relationships/hyperlink" Target="https://en.wikipedia.org/wiki/World_Trade_Organiz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erslice.com/business-plan" TargetMode="External"/><Relationship Id="rId24" Type="http://schemas.openxmlformats.org/officeDocument/2006/relationships/hyperlink" Target="https://en.wikipedia.org/wiki/World_Trade_Organization" TargetMode="External"/><Relationship Id="rId5" Type="http://schemas.openxmlformats.org/officeDocument/2006/relationships/footnotes" Target="footnotes.xml"/><Relationship Id="rId15" Type="http://schemas.openxmlformats.org/officeDocument/2006/relationships/hyperlink" Target="https://en.wikipedia.org/wiki/Intergovernmental_organization" TargetMode="External"/><Relationship Id="rId23" Type="http://schemas.openxmlformats.org/officeDocument/2006/relationships/hyperlink" Target="https://en.wikipedia.org/wiki/World_Trade_Organization" TargetMode="External"/><Relationship Id="rId28" Type="http://schemas.openxmlformats.org/officeDocument/2006/relationships/header" Target="header1.xml"/><Relationship Id="rId10" Type="http://schemas.openxmlformats.org/officeDocument/2006/relationships/hyperlink" Target="https://enterslice.com/learning/international-business-environment-ibe/" TargetMode="External"/><Relationship Id="rId19" Type="http://schemas.openxmlformats.org/officeDocument/2006/relationships/hyperlink" Target="https://en.wikipedia.org/wiki/World_Trade_Organization" TargetMode="External"/><Relationship Id="rId4" Type="http://schemas.openxmlformats.org/officeDocument/2006/relationships/webSettings" Target="webSettings.xml"/><Relationship Id="rId9" Type="http://schemas.openxmlformats.org/officeDocument/2006/relationships/hyperlink" Target="https://enterslice.com/learning/international-business-environment-ibe/" TargetMode="External"/><Relationship Id="rId14" Type="http://schemas.openxmlformats.org/officeDocument/2006/relationships/hyperlink" Target="https://enterslice.com/gst-registration" TargetMode="External"/><Relationship Id="rId22" Type="http://schemas.openxmlformats.org/officeDocument/2006/relationships/hyperlink" Target="https://en.wikipedia.org/wiki/Dispute_resolution" TargetMode="External"/><Relationship Id="rId27" Type="http://schemas.openxmlformats.org/officeDocument/2006/relationships/hyperlink" Target="https://en.wikipedia.org/wiki/World_Trade_Organiz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2410</Words>
  <Characters>13738</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 and Types of International Business Environment (IBE)</vt:lpstr>
      <vt:lpstr>        The Difference – Business Environment and International Business</vt:lpstr>
      <vt:lpstr>        Forms of Business Environment</vt:lpstr>
      <vt:lpstr>    Advantages of International Business Environment</vt:lpstr>
      <vt:lpstr>    </vt:lpstr>
      <vt:lpstr>    Political Environment</vt:lpstr>
      <vt:lpstr>    Economic Environment</vt:lpstr>
      <vt:lpstr>    Technological Environment</vt:lpstr>
      <vt:lpstr>    Cultural Environment</vt:lpstr>
      <vt:lpstr>    Competitive Environment</vt:lpstr>
      <vt:lpstr/>
      <vt:lpstr/>
      <vt:lpstr/>
      <vt:lpstr>What are the Functions and Objectives of WTO ?</vt:lpstr>
      <vt:lpstr/>
      <vt:lpstr/>
      <vt:lpstr/>
      <vt:lpstr/>
      <vt:lpstr/>
      <vt:lpstr>Role of WTO in International Business</vt:lpstr>
      <vt:lpstr>        Role of WTO in international business</vt:lpstr>
    </vt:vector>
  </TitlesOfParts>
  <Company/>
  <LinksUpToDate>false</LinksUpToDate>
  <CharactersWithSpaces>16116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2020-04-13T03:23:00Z</dcterms:created>
  <dcterms:modified xsi:type="dcterms:W3CDTF">2020-04-16T08:10:00Z</dcterms:modified>
</cp:coreProperties>
</file>