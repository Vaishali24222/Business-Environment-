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26" w:rsidRPr="005C2B1B" w:rsidRDefault="00596C26" w:rsidP="00596C26">
      <w:pPr>
        <w:shd w:val="clear" w:color="auto" w:fill="FFFFFF"/>
        <w:spacing w:before="263"/>
        <w:rPr>
          <w:rFonts w:ascii="Times New Roman" w:eastAsia="Times New Roman" w:hAnsi="Times New Roman" w:cs="Times New Roman"/>
          <w:color w:val="333333"/>
          <w:sz w:val="36"/>
          <w:szCs w:val="36"/>
        </w:rPr>
      </w:pPr>
      <w:r w:rsidRPr="005C2B1B">
        <w:rPr>
          <w:rFonts w:ascii="Times New Roman" w:eastAsia="Times New Roman" w:hAnsi="Times New Roman" w:cs="Times New Roman"/>
          <w:color w:val="7D7474"/>
          <w:kern w:val="36"/>
          <w:sz w:val="36"/>
          <w:szCs w:val="36"/>
        </w:rPr>
        <w:t>Foreign Exchange Management Act: Objectives &amp; Provisions of FEMA Act 1999</w:t>
      </w:r>
    </w:p>
    <w:p w:rsidR="00596C26" w:rsidRPr="005C2B1B" w:rsidRDefault="00596C26" w:rsidP="00596C26">
      <w:pPr>
        <w:shd w:val="clear" w:color="auto" w:fill="FFFFFF"/>
        <w:rPr>
          <w:ins w:id="0" w:author="Unknown"/>
          <w:rFonts w:ascii="Times New Roman" w:eastAsia="Times New Roman" w:hAnsi="Times New Roman" w:cs="Times New Roman"/>
          <w:color w:val="414141"/>
          <w:sz w:val="36"/>
          <w:szCs w:val="36"/>
        </w:rPr>
      </w:pPr>
    </w:p>
    <w:p w:rsidR="00596C26" w:rsidRPr="005C2B1B" w:rsidRDefault="00596C26" w:rsidP="00596C26">
      <w:pPr>
        <w:shd w:val="clear" w:color="auto" w:fill="FFFFFF"/>
        <w:spacing w:before="451" w:after="163"/>
        <w:outlineLvl w:val="1"/>
        <w:rPr>
          <w:ins w:id="1" w:author="Unknown"/>
          <w:rFonts w:ascii="Times New Roman" w:eastAsia="Times New Roman" w:hAnsi="Times New Roman" w:cs="Times New Roman"/>
          <w:sz w:val="32"/>
          <w:szCs w:val="32"/>
        </w:rPr>
      </w:pPr>
      <w:ins w:id="2" w:author="Unknown">
        <w:r w:rsidRPr="005C2B1B">
          <w:rPr>
            <w:rFonts w:ascii="Times New Roman" w:eastAsia="Times New Roman" w:hAnsi="Times New Roman" w:cs="Times New Roman"/>
            <w:sz w:val="32"/>
            <w:szCs w:val="32"/>
            <w:u w:val="single"/>
          </w:rPr>
          <w:t>Objectives of FEMA</w:t>
        </w:r>
        <w:r w:rsidRPr="005C2B1B">
          <w:rPr>
            <w:rFonts w:ascii="Times New Roman" w:eastAsia="Times New Roman" w:hAnsi="Times New Roman" w:cs="Times New Roman"/>
            <w:sz w:val="32"/>
            <w:szCs w:val="32"/>
          </w:rPr>
          <w:t>:</w:t>
        </w:r>
      </w:ins>
    </w:p>
    <w:p w:rsidR="00596C26" w:rsidRPr="005C2B1B" w:rsidRDefault="00596C26" w:rsidP="00596C26">
      <w:pPr>
        <w:shd w:val="clear" w:color="auto" w:fill="FFFFFF"/>
        <w:spacing w:after="150"/>
        <w:rPr>
          <w:ins w:id="3" w:author="Unknown"/>
          <w:rFonts w:ascii="Times New Roman" w:eastAsia="Times New Roman" w:hAnsi="Times New Roman" w:cs="Times New Roman"/>
          <w:sz w:val="32"/>
          <w:szCs w:val="32"/>
        </w:rPr>
      </w:pPr>
      <w:ins w:id="4" w:author="Unknown">
        <w:r w:rsidRPr="005C2B1B">
          <w:rPr>
            <w:rFonts w:ascii="Times New Roman" w:eastAsia="Times New Roman" w:hAnsi="Times New Roman" w:cs="Times New Roman"/>
            <w:sz w:val="32"/>
            <w:szCs w:val="32"/>
          </w:rPr>
          <w:t xml:space="preserve">The main objective of FEMA was to help facilitate external trade and payments in India. It was also meant to help orderly development and maintenance of foreign exchange market in India. It defines the procedures, formalities, dealings of all </w:t>
        </w:r>
        <w:proofErr w:type="spellStart"/>
        <w:r w:rsidRPr="005C2B1B">
          <w:rPr>
            <w:rFonts w:ascii="Times New Roman" w:eastAsia="Times New Roman" w:hAnsi="Times New Roman" w:cs="Times New Roman"/>
            <w:sz w:val="32"/>
            <w:szCs w:val="32"/>
          </w:rPr>
          <w:t>foreignexchange</w:t>
        </w:r>
        <w:proofErr w:type="spellEnd"/>
        <w:r w:rsidRPr="005C2B1B">
          <w:rPr>
            <w:rFonts w:ascii="Times New Roman" w:eastAsia="Times New Roman" w:hAnsi="Times New Roman" w:cs="Times New Roman"/>
            <w:sz w:val="32"/>
            <w:szCs w:val="32"/>
          </w:rPr>
          <w:t xml:space="preserve"> transactions in India. These transactions are mainly classified under two categories -- Current Account Transactions and Capital Account Transactions.</w:t>
        </w:r>
      </w:ins>
    </w:p>
    <w:p w:rsidR="00596C26" w:rsidRPr="005C2B1B" w:rsidRDefault="00E82278" w:rsidP="00596C26">
      <w:pPr>
        <w:shd w:val="clear" w:color="auto" w:fill="FFFFFF"/>
        <w:spacing w:after="150"/>
        <w:rPr>
          <w:ins w:id="5" w:author="Unknown"/>
          <w:rFonts w:ascii="Times New Roman" w:eastAsia="Times New Roman" w:hAnsi="Times New Roman" w:cs="Times New Roman"/>
          <w:sz w:val="32"/>
          <w:szCs w:val="32"/>
        </w:rPr>
      </w:pPr>
      <w:ins w:id="6" w:author="Unknown">
        <w:r w:rsidRPr="005C2B1B">
          <w:rPr>
            <w:rFonts w:ascii="Times New Roman" w:eastAsia="Times New Roman" w:hAnsi="Times New Roman" w:cs="Times New Roman"/>
            <w:sz w:val="32"/>
            <w:szCs w:val="32"/>
          </w:rPr>
          <w:fldChar w:fldCharType="begin"/>
        </w:r>
        <w:r w:rsidR="00596C26" w:rsidRPr="005C2B1B">
          <w:rPr>
            <w:rFonts w:ascii="Times New Roman" w:eastAsia="Times New Roman" w:hAnsi="Times New Roman" w:cs="Times New Roman"/>
            <w:sz w:val="32"/>
            <w:szCs w:val="32"/>
          </w:rPr>
          <w:instrText xml:space="preserve"> HYPERLINK "https://www.taxmann.com/blogpost/2000000240/fema-foreign-exchange-management-act.aspx" \t "_blank" </w:instrText>
        </w:r>
        <w:r w:rsidRPr="005C2B1B">
          <w:rPr>
            <w:rFonts w:ascii="Times New Roman" w:eastAsia="Times New Roman" w:hAnsi="Times New Roman" w:cs="Times New Roman"/>
            <w:sz w:val="32"/>
            <w:szCs w:val="32"/>
          </w:rPr>
          <w:fldChar w:fldCharType="separate"/>
        </w:r>
        <w:r w:rsidR="00596C26" w:rsidRPr="005C2B1B">
          <w:rPr>
            <w:rFonts w:ascii="Times New Roman" w:eastAsia="Times New Roman" w:hAnsi="Times New Roman" w:cs="Times New Roman"/>
            <w:sz w:val="32"/>
            <w:szCs w:val="32"/>
            <w:u w:val="single"/>
          </w:rPr>
          <w:t>FEMA</w:t>
        </w:r>
        <w:r w:rsidRPr="005C2B1B">
          <w:rPr>
            <w:rFonts w:ascii="Times New Roman" w:eastAsia="Times New Roman" w:hAnsi="Times New Roman" w:cs="Times New Roman"/>
            <w:sz w:val="32"/>
            <w:szCs w:val="32"/>
          </w:rPr>
          <w:fldChar w:fldCharType="end"/>
        </w:r>
        <w:r w:rsidR="00596C26" w:rsidRPr="005C2B1B">
          <w:rPr>
            <w:rFonts w:ascii="Times New Roman" w:eastAsia="Times New Roman" w:hAnsi="Times New Roman" w:cs="Times New Roman"/>
            <w:sz w:val="32"/>
            <w:szCs w:val="32"/>
          </w:rPr>
          <w:t> is applicable to all parts of India and was primarily formulated to utilize the foreign exchange resources in efficient manner. It is also equally applicable to the offices and agencies which are located outside India however is managed or owned by an Indian Citizen. FEMA head office is known as Enforcement Directorate and is situated in heart of city of Delhi.</w:t>
        </w:r>
      </w:ins>
    </w:p>
    <w:p w:rsidR="00596C26" w:rsidRPr="005C2B1B" w:rsidRDefault="00596C26" w:rsidP="00596C26">
      <w:pPr>
        <w:shd w:val="clear" w:color="auto" w:fill="FFFFFF"/>
        <w:spacing w:after="150"/>
        <w:jc w:val="center"/>
        <w:rPr>
          <w:ins w:id="7" w:author="Unknown"/>
          <w:rFonts w:ascii="Times New Roman" w:eastAsia="Times New Roman" w:hAnsi="Times New Roman" w:cs="Times New Roman"/>
          <w:sz w:val="32"/>
          <w:szCs w:val="32"/>
        </w:rPr>
      </w:pPr>
    </w:p>
    <w:p w:rsidR="00596C26" w:rsidRPr="005C2B1B" w:rsidRDefault="00596C26" w:rsidP="00596C26">
      <w:pPr>
        <w:shd w:val="clear" w:color="auto" w:fill="FFFFFF"/>
        <w:spacing w:before="451" w:after="163"/>
        <w:outlineLvl w:val="1"/>
        <w:rPr>
          <w:ins w:id="8" w:author="Unknown"/>
          <w:rFonts w:ascii="Times New Roman" w:eastAsia="Times New Roman" w:hAnsi="Times New Roman" w:cs="Times New Roman"/>
          <w:sz w:val="32"/>
          <w:szCs w:val="32"/>
        </w:rPr>
      </w:pPr>
      <w:ins w:id="9" w:author="Unknown">
        <w:r w:rsidRPr="005C2B1B">
          <w:rPr>
            <w:rFonts w:ascii="Times New Roman" w:eastAsia="Times New Roman" w:hAnsi="Times New Roman" w:cs="Times New Roman"/>
            <w:sz w:val="32"/>
            <w:szCs w:val="32"/>
            <w:u w:val="single"/>
          </w:rPr>
          <w:t>Applicability of FEMA Act</w:t>
        </w:r>
        <w:r w:rsidRPr="005C2B1B">
          <w:rPr>
            <w:rFonts w:ascii="Times New Roman" w:eastAsia="Times New Roman" w:hAnsi="Times New Roman" w:cs="Times New Roman"/>
            <w:sz w:val="32"/>
            <w:szCs w:val="32"/>
          </w:rPr>
          <w:t>:</w:t>
        </w:r>
      </w:ins>
    </w:p>
    <w:p w:rsidR="00596C26" w:rsidRPr="005C2B1B" w:rsidRDefault="00596C26" w:rsidP="00596C26">
      <w:pPr>
        <w:numPr>
          <w:ilvl w:val="0"/>
          <w:numId w:val="6"/>
        </w:numPr>
        <w:shd w:val="clear" w:color="auto" w:fill="FFFFFF"/>
        <w:ind w:left="213"/>
        <w:rPr>
          <w:ins w:id="10" w:author="Unknown"/>
          <w:rFonts w:ascii="Times New Roman" w:eastAsia="Times New Roman" w:hAnsi="Times New Roman" w:cs="Times New Roman"/>
          <w:sz w:val="32"/>
          <w:szCs w:val="32"/>
        </w:rPr>
      </w:pPr>
      <w:ins w:id="11" w:author="Unknown">
        <w:r w:rsidRPr="005C2B1B">
          <w:rPr>
            <w:rFonts w:ascii="Times New Roman" w:eastAsia="Times New Roman" w:hAnsi="Times New Roman" w:cs="Times New Roman"/>
            <w:sz w:val="32"/>
            <w:szCs w:val="32"/>
          </w:rPr>
          <w:t>exports of any foods and services from India to outside, foreign currency, that is any currency other than Indian currency, </w:t>
        </w:r>
      </w:ins>
    </w:p>
    <w:p w:rsidR="00596C26" w:rsidRPr="005C2B1B" w:rsidRDefault="00596C26" w:rsidP="00596C26">
      <w:pPr>
        <w:numPr>
          <w:ilvl w:val="0"/>
          <w:numId w:val="7"/>
        </w:numPr>
        <w:shd w:val="clear" w:color="auto" w:fill="FFFFFF"/>
        <w:ind w:left="213"/>
        <w:rPr>
          <w:ins w:id="12" w:author="Unknown"/>
          <w:rFonts w:ascii="Times New Roman" w:eastAsia="Times New Roman" w:hAnsi="Times New Roman" w:cs="Times New Roman"/>
          <w:sz w:val="32"/>
          <w:szCs w:val="32"/>
        </w:rPr>
      </w:pPr>
      <w:ins w:id="13" w:author="Unknown">
        <w:r w:rsidRPr="005C2B1B">
          <w:rPr>
            <w:rFonts w:ascii="Times New Roman" w:eastAsia="Times New Roman" w:hAnsi="Times New Roman" w:cs="Times New Roman"/>
            <w:sz w:val="32"/>
            <w:szCs w:val="32"/>
          </w:rPr>
          <w:t>foreign exchange, </w:t>
        </w:r>
      </w:ins>
    </w:p>
    <w:p w:rsidR="00596C26" w:rsidRPr="005C2B1B" w:rsidRDefault="00596C26" w:rsidP="00596C26">
      <w:pPr>
        <w:numPr>
          <w:ilvl w:val="0"/>
          <w:numId w:val="8"/>
        </w:numPr>
        <w:shd w:val="clear" w:color="auto" w:fill="FFFFFF"/>
        <w:ind w:left="213"/>
        <w:rPr>
          <w:ins w:id="14" w:author="Unknown"/>
          <w:rFonts w:ascii="Times New Roman" w:eastAsia="Times New Roman" w:hAnsi="Times New Roman" w:cs="Times New Roman"/>
          <w:sz w:val="32"/>
          <w:szCs w:val="32"/>
        </w:rPr>
      </w:pPr>
      <w:ins w:id="15" w:author="Unknown">
        <w:r w:rsidRPr="005C2B1B">
          <w:rPr>
            <w:rFonts w:ascii="Times New Roman" w:eastAsia="Times New Roman" w:hAnsi="Times New Roman" w:cs="Times New Roman"/>
            <w:sz w:val="32"/>
            <w:szCs w:val="32"/>
          </w:rPr>
          <w:t>foreign security, </w:t>
        </w:r>
      </w:ins>
    </w:p>
    <w:p w:rsidR="00596C26" w:rsidRPr="005C2B1B" w:rsidRDefault="00596C26" w:rsidP="00596C26">
      <w:pPr>
        <w:numPr>
          <w:ilvl w:val="0"/>
          <w:numId w:val="9"/>
        </w:numPr>
        <w:shd w:val="clear" w:color="auto" w:fill="FFFFFF"/>
        <w:ind w:left="213"/>
        <w:rPr>
          <w:ins w:id="16" w:author="Unknown"/>
          <w:rFonts w:ascii="Times New Roman" w:eastAsia="Times New Roman" w:hAnsi="Times New Roman" w:cs="Times New Roman"/>
          <w:sz w:val="32"/>
          <w:szCs w:val="32"/>
        </w:rPr>
      </w:pPr>
      <w:ins w:id="17" w:author="Unknown">
        <w:r w:rsidRPr="005C2B1B">
          <w:rPr>
            <w:rFonts w:ascii="Times New Roman" w:eastAsia="Times New Roman" w:hAnsi="Times New Roman" w:cs="Times New Roman"/>
            <w:sz w:val="32"/>
            <w:szCs w:val="32"/>
          </w:rPr>
          <w:t>Imports of goods and services from outside India to India,</w:t>
        </w:r>
      </w:ins>
    </w:p>
    <w:p w:rsidR="00596C26" w:rsidRPr="005C2B1B" w:rsidRDefault="00596C26" w:rsidP="00596C26">
      <w:pPr>
        <w:numPr>
          <w:ilvl w:val="0"/>
          <w:numId w:val="10"/>
        </w:numPr>
        <w:shd w:val="clear" w:color="auto" w:fill="FFFFFF"/>
        <w:ind w:left="213"/>
        <w:rPr>
          <w:ins w:id="18" w:author="Unknown"/>
          <w:rFonts w:ascii="Times New Roman" w:eastAsia="Times New Roman" w:hAnsi="Times New Roman" w:cs="Times New Roman"/>
          <w:sz w:val="32"/>
          <w:szCs w:val="32"/>
        </w:rPr>
      </w:pPr>
      <w:ins w:id="19" w:author="Unknown">
        <w:r w:rsidRPr="005C2B1B">
          <w:rPr>
            <w:rFonts w:ascii="Times New Roman" w:eastAsia="Times New Roman" w:hAnsi="Times New Roman" w:cs="Times New Roman"/>
            <w:sz w:val="32"/>
            <w:szCs w:val="32"/>
          </w:rPr>
          <w:t>securities as defined in Public Debt Act 1994, </w:t>
        </w:r>
      </w:ins>
    </w:p>
    <w:p w:rsidR="00596C26" w:rsidRPr="005C2B1B" w:rsidRDefault="00596C26" w:rsidP="00596C26">
      <w:pPr>
        <w:numPr>
          <w:ilvl w:val="0"/>
          <w:numId w:val="11"/>
        </w:numPr>
        <w:shd w:val="clear" w:color="auto" w:fill="FFFFFF"/>
        <w:ind w:left="213"/>
        <w:rPr>
          <w:ins w:id="20" w:author="Unknown"/>
          <w:rFonts w:ascii="Times New Roman" w:eastAsia="Times New Roman" w:hAnsi="Times New Roman" w:cs="Times New Roman"/>
          <w:sz w:val="32"/>
          <w:szCs w:val="32"/>
        </w:rPr>
      </w:pPr>
      <w:ins w:id="21" w:author="Unknown">
        <w:r w:rsidRPr="005C2B1B">
          <w:rPr>
            <w:rFonts w:ascii="Times New Roman" w:eastAsia="Times New Roman" w:hAnsi="Times New Roman" w:cs="Times New Roman"/>
            <w:sz w:val="32"/>
            <w:szCs w:val="32"/>
          </w:rPr>
          <w:t>banking, financial and insurance services, </w:t>
        </w:r>
      </w:ins>
    </w:p>
    <w:p w:rsidR="00596C26" w:rsidRPr="005C2B1B" w:rsidRDefault="00596C26" w:rsidP="00596C26">
      <w:pPr>
        <w:numPr>
          <w:ilvl w:val="0"/>
          <w:numId w:val="12"/>
        </w:numPr>
        <w:shd w:val="clear" w:color="auto" w:fill="FFFFFF"/>
        <w:ind w:left="213"/>
        <w:rPr>
          <w:ins w:id="22" w:author="Unknown"/>
          <w:rFonts w:ascii="Times New Roman" w:eastAsia="Times New Roman" w:hAnsi="Times New Roman" w:cs="Times New Roman"/>
          <w:sz w:val="32"/>
          <w:szCs w:val="32"/>
        </w:rPr>
      </w:pPr>
      <w:ins w:id="23" w:author="Unknown">
        <w:r w:rsidRPr="005C2B1B">
          <w:rPr>
            <w:rFonts w:ascii="Times New Roman" w:eastAsia="Times New Roman" w:hAnsi="Times New Roman" w:cs="Times New Roman"/>
            <w:sz w:val="32"/>
            <w:szCs w:val="32"/>
          </w:rPr>
          <w:t>sale, purchase and exchange of any kind (i.e. Transfer), </w:t>
        </w:r>
      </w:ins>
    </w:p>
    <w:p w:rsidR="00596C26" w:rsidRPr="005C2B1B" w:rsidRDefault="00596C26" w:rsidP="00596C26">
      <w:pPr>
        <w:numPr>
          <w:ilvl w:val="0"/>
          <w:numId w:val="13"/>
        </w:numPr>
        <w:shd w:val="clear" w:color="auto" w:fill="FFFFFF"/>
        <w:ind w:left="213"/>
        <w:rPr>
          <w:ins w:id="24" w:author="Unknown"/>
          <w:rFonts w:ascii="Times New Roman" w:eastAsia="Times New Roman" w:hAnsi="Times New Roman" w:cs="Times New Roman"/>
          <w:sz w:val="32"/>
          <w:szCs w:val="32"/>
        </w:rPr>
      </w:pPr>
      <w:ins w:id="25" w:author="Unknown">
        <w:r w:rsidRPr="005C2B1B">
          <w:rPr>
            <w:rFonts w:ascii="Times New Roman" w:eastAsia="Times New Roman" w:hAnsi="Times New Roman" w:cs="Times New Roman"/>
            <w:sz w:val="32"/>
            <w:szCs w:val="32"/>
          </w:rPr>
          <w:t>any overseas company that is owned 60% or more by an </w:t>
        </w:r>
        <w:r w:rsidR="00E82278" w:rsidRPr="005C2B1B">
          <w:rPr>
            <w:rFonts w:ascii="Times New Roman" w:eastAsia="Times New Roman" w:hAnsi="Times New Roman" w:cs="Times New Roman"/>
            <w:sz w:val="32"/>
            <w:szCs w:val="32"/>
          </w:rPr>
          <w:fldChar w:fldCharType="begin"/>
        </w:r>
        <w:r w:rsidRPr="005C2B1B">
          <w:rPr>
            <w:rFonts w:ascii="Times New Roman" w:eastAsia="Times New Roman" w:hAnsi="Times New Roman" w:cs="Times New Roman"/>
            <w:sz w:val="32"/>
            <w:szCs w:val="32"/>
          </w:rPr>
          <w:instrText xml:space="preserve"> HYPERLINK "https://www.taxmann.com/blogpost/2000000257/non-resident-indian-nri-and-pio-under-fema.aspx" \t "_blank" </w:instrText>
        </w:r>
        <w:r w:rsidR="00E82278" w:rsidRPr="005C2B1B">
          <w:rPr>
            <w:rFonts w:ascii="Times New Roman" w:eastAsia="Times New Roman" w:hAnsi="Times New Roman" w:cs="Times New Roman"/>
            <w:sz w:val="32"/>
            <w:szCs w:val="32"/>
          </w:rPr>
          <w:fldChar w:fldCharType="separate"/>
        </w:r>
        <w:r w:rsidRPr="005C2B1B">
          <w:rPr>
            <w:rFonts w:ascii="Times New Roman" w:eastAsia="Times New Roman" w:hAnsi="Times New Roman" w:cs="Times New Roman"/>
            <w:sz w:val="32"/>
            <w:szCs w:val="32"/>
            <w:u w:val="single"/>
          </w:rPr>
          <w:t>NRI (Non Resident Indian)</w:t>
        </w:r>
        <w:r w:rsidR="00E82278" w:rsidRPr="005C2B1B">
          <w:rPr>
            <w:rFonts w:ascii="Times New Roman" w:eastAsia="Times New Roman" w:hAnsi="Times New Roman" w:cs="Times New Roman"/>
            <w:sz w:val="32"/>
            <w:szCs w:val="32"/>
          </w:rPr>
          <w:fldChar w:fldCharType="end"/>
        </w:r>
        <w:r w:rsidRPr="005C2B1B">
          <w:rPr>
            <w:rFonts w:ascii="Times New Roman" w:eastAsia="Times New Roman" w:hAnsi="Times New Roman" w:cs="Times New Roman"/>
            <w:sz w:val="32"/>
            <w:szCs w:val="32"/>
          </w:rPr>
          <w:t> and</w:t>
        </w:r>
      </w:ins>
    </w:p>
    <w:p w:rsidR="00596C26" w:rsidRPr="005C2B1B" w:rsidRDefault="00596C26" w:rsidP="00596C26">
      <w:pPr>
        <w:numPr>
          <w:ilvl w:val="0"/>
          <w:numId w:val="14"/>
        </w:numPr>
        <w:shd w:val="clear" w:color="auto" w:fill="FFFFFF"/>
        <w:ind w:left="213"/>
        <w:rPr>
          <w:ins w:id="26" w:author="Unknown"/>
          <w:rFonts w:ascii="Times New Roman" w:eastAsia="Times New Roman" w:hAnsi="Times New Roman" w:cs="Times New Roman"/>
          <w:sz w:val="32"/>
          <w:szCs w:val="32"/>
        </w:rPr>
      </w:pPr>
      <w:ins w:id="27" w:author="Unknown">
        <w:r w:rsidRPr="005C2B1B">
          <w:rPr>
            <w:rFonts w:ascii="Times New Roman" w:eastAsia="Times New Roman" w:hAnsi="Times New Roman" w:cs="Times New Roman"/>
            <w:sz w:val="32"/>
            <w:szCs w:val="32"/>
          </w:rPr>
          <w:t>any citizen of India, residing in the country or outside (NRI)</w:t>
        </w:r>
      </w:ins>
    </w:p>
    <w:p w:rsidR="00596C26" w:rsidRPr="005C2B1B" w:rsidRDefault="00596C26" w:rsidP="00596C26">
      <w:pPr>
        <w:shd w:val="clear" w:color="auto" w:fill="FFFFFF"/>
        <w:spacing w:before="451" w:after="163"/>
        <w:outlineLvl w:val="1"/>
        <w:rPr>
          <w:ins w:id="28" w:author="Unknown"/>
          <w:rFonts w:ascii="Times New Roman" w:eastAsia="Times New Roman" w:hAnsi="Times New Roman" w:cs="Times New Roman"/>
          <w:sz w:val="32"/>
          <w:szCs w:val="32"/>
        </w:rPr>
      </w:pPr>
      <w:ins w:id="29" w:author="Unknown">
        <w:r w:rsidRPr="005C2B1B">
          <w:rPr>
            <w:rFonts w:ascii="Times New Roman" w:eastAsia="Times New Roman" w:hAnsi="Times New Roman" w:cs="Times New Roman"/>
            <w:sz w:val="32"/>
            <w:szCs w:val="32"/>
            <w:u w:val="single"/>
          </w:rPr>
          <w:lastRenderedPageBreak/>
          <w:t>Major Provisions of FEMA Act 1999</w:t>
        </w:r>
        <w:r w:rsidRPr="005C2B1B">
          <w:rPr>
            <w:rFonts w:ascii="Times New Roman" w:eastAsia="Times New Roman" w:hAnsi="Times New Roman" w:cs="Times New Roman"/>
            <w:sz w:val="32"/>
            <w:szCs w:val="32"/>
          </w:rPr>
          <w:t>:</w:t>
        </w:r>
      </w:ins>
    </w:p>
    <w:p w:rsidR="00596C26" w:rsidRPr="005C2B1B" w:rsidRDefault="00596C26" w:rsidP="00596C26">
      <w:pPr>
        <w:shd w:val="clear" w:color="auto" w:fill="FFFFFF"/>
        <w:spacing w:after="150"/>
        <w:rPr>
          <w:ins w:id="30" w:author="Unknown"/>
          <w:rFonts w:ascii="Times New Roman" w:eastAsia="Times New Roman" w:hAnsi="Times New Roman" w:cs="Times New Roman"/>
          <w:sz w:val="32"/>
          <w:szCs w:val="32"/>
        </w:rPr>
      </w:pPr>
      <w:ins w:id="31" w:author="Unknown">
        <w:r w:rsidRPr="005C2B1B">
          <w:rPr>
            <w:rFonts w:ascii="Times New Roman" w:eastAsia="Times New Roman" w:hAnsi="Times New Roman" w:cs="Times New Roman"/>
            <w:sz w:val="32"/>
            <w:szCs w:val="32"/>
          </w:rPr>
          <w:t>Here are major provisions that are part of FEMA (1999) –</w:t>
        </w:r>
      </w:ins>
    </w:p>
    <w:p w:rsidR="00596C26" w:rsidRPr="005C2B1B" w:rsidRDefault="00596C26" w:rsidP="00596C26">
      <w:pPr>
        <w:numPr>
          <w:ilvl w:val="0"/>
          <w:numId w:val="15"/>
        </w:numPr>
        <w:shd w:val="clear" w:color="auto" w:fill="FFFFFF"/>
        <w:ind w:left="213"/>
        <w:rPr>
          <w:ins w:id="32" w:author="Unknown"/>
          <w:rFonts w:ascii="Times New Roman" w:eastAsia="Times New Roman" w:hAnsi="Times New Roman" w:cs="Times New Roman"/>
          <w:sz w:val="32"/>
          <w:szCs w:val="32"/>
        </w:rPr>
      </w:pPr>
      <w:ins w:id="33" w:author="Unknown">
        <w:r w:rsidRPr="005C2B1B">
          <w:rPr>
            <w:rFonts w:ascii="Times New Roman" w:eastAsia="Times New Roman" w:hAnsi="Times New Roman" w:cs="Times New Roman"/>
            <w:sz w:val="32"/>
            <w:szCs w:val="32"/>
          </w:rPr>
          <w:t>Free transactions on current account subject to reasonable restrictions that may be imposed.</w:t>
        </w:r>
      </w:ins>
    </w:p>
    <w:p w:rsidR="00596C26" w:rsidRPr="005C2B1B" w:rsidRDefault="00E82278" w:rsidP="00596C26">
      <w:pPr>
        <w:numPr>
          <w:ilvl w:val="0"/>
          <w:numId w:val="16"/>
        </w:numPr>
        <w:shd w:val="clear" w:color="auto" w:fill="FFFFFF"/>
        <w:ind w:left="213"/>
        <w:rPr>
          <w:ins w:id="34" w:author="Unknown"/>
          <w:rFonts w:ascii="Times New Roman" w:eastAsia="Times New Roman" w:hAnsi="Times New Roman" w:cs="Times New Roman"/>
          <w:sz w:val="32"/>
          <w:szCs w:val="32"/>
        </w:rPr>
      </w:pPr>
      <w:ins w:id="35" w:author="Unknown">
        <w:r w:rsidRPr="005C2B1B">
          <w:rPr>
            <w:rFonts w:ascii="Times New Roman" w:eastAsia="Times New Roman" w:hAnsi="Times New Roman" w:cs="Times New Roman"/>
            <w:sz w:val="32"/>
            <w:szCs w:val="32"/>
          </w:rPr>
          <w:fldChar w:fldCharType="begin"/>
        </w:r>
        <w:r w:rsidR="00596C26" w:rsidRPr="005C2B1B">
          <w:rPr>
            <w:rFonts w:ascii="Times New Roman" w:eastAsia="Times New Roman" w:hAnsi="Times New Roman" w:cs="Times New Roman"/>
            <w:sz w:val="32"/>
            <w:szCs w:val="32"/>
          </w:rPr>
          <w:instrText xml:space="preserve"> HYPERLINK "https://www.rbi.org.in/" \t "_blank" </w:instrText>
        </w:r>
        <w:r w:rsidRPr="005C2B1B">
          <w:rPr>
            <w:rFonts w:ascii="Times New Roman" w:eastAsia="Times New Roman" w:hAnsi="Times New Roman" w:cs="Times New Roman"/>
            <w:sz w:val="32"/>
            <w:szCs w:val="32"/>
          </w:rPr>
          <w:fldChar w:fldCharType="separate"/>
        </w:r>
        <w:r w:rsidR="00596C26" w:rsidRPr="005C2B1B">
          <w:rPr>
            <w:rFonts w:ascii="Times New Roman" w:eastAsia="Times New Roman" w:hAnsi="Times New Roman" w:cs="Times New Roman"/>
            <w:sz w:val="32"/>
            <w:szCs w:val="32"/>
            <w:u w:val="single"/>
          </w:rPr>
          <w:t>RBI</w:t>
        </w:r>
        <w:r w:rsidRPr="005C2B1B">
          <w:rPr>
            <w:rFonts w:ascii="Times New Roman" w:eastAsia="Times New Roman" w:hAnsi="Times New Roman" w:cs="Times New Roman"/>
            <w:sz w:val="32"/>
            <w:szCs w:val="32"/>
          </w:rPr>
          <w:fldChar w:fldCharType="end"/>
        </w:r>
        <w:r w:rsidR="00596C26" w:rsidRPr="005C2B1B">
          <w:rPr>
            <w:rFonts w:ascii="Times New Roman" w:eastAsia="Times New Roman" w:hAnsi="Times New Roman" w:cs="Times New Roman"/>
            <w:sz w:val="32"/>
            <w:szCs w:val="32"/>
          </w:rPr>
          <w:t> controls over capital account transactions.</w:t>
        </w:r>
      </w:ins>
    </w:p>
    <w:p w:rsidR="00596C26" w:rsidRPr="005C2B1B" w:rsidRDefault="00596C26" w:rsidP="00596C26">
      <w:pPr>
        <w:numPr>
          <w:ilvl w:val="0"/>
          <w:numId w:val="17"/>
        </w:numPr>
        <w:shd w:val="clear" w:color="auto" w:fill="FFFFFF"/>
        <w:ind w:left="213"/>
        <w:rPr>
          <w:ins w:id="36" w:author="Unknown"/>
          <w:rFonts w:ascii="Times New Roman" w:eastAsia="Times New Roman" w:hAnsi="Times New Roman" w:cs="Times New Roman"/>
          <w:sz w:val="32"/>
          <w:szCs w:val="32"/>
        </w:rPr>
      </w:pPr>
      <w:ins w:id="37" w:author="Unknown">
        <w:r w:rsidRPr="005C2B1B">
          <w:rPr>
            <w:rFonts w:ascii="Times New Roman" w:eastAsia="Times New Roman" w:hAnsi="Times New Roman" w:cs="Times New Roman"/>
            <w:sz w:val="32"/>
            <w:szCs w:val="32"/>
          </w:rPr>
          <w:t>Control over realization of export proceeds. </w:t>
        </w:r>
      </w:ins>
    </w:p>
    <w:p w:rsidR="00596C26" w:rsidRPr="005C2B1B" w:rsidRDefault="00596C26" w:rsidP="00596C26">
      <w:pPr>
        <w:numPr>
          <w:ilvl w:val="0"/>
          <w:numId w:val="18"/>
        </w:numPr>
        <w:shd w:val="clear" w:color="auto" w:fill="FFFFFF"/>
        <w:ind w:left="213"/>
        <w:rPr>
          <w:ins w:id="38" w:author="Unknown"/>
          <w:rFonts w:ascii="Times New Roman" w:eastAsia="Times New Roman" w:hAnsi="Times New Roman" w:cs="Times New Roman"/>
          <w:sz w:val="32"/>
          <w:szCs w:val="32"/>
        </w:rPr>
      </w:pPr>
      <w:ins w:id="39" w:author="Unknown">
        <w:r w:rsidRPr="005C2B1B">
          <w:rPr>
            <w:rFonts w:ascii="Times New Roman" w:eastAsia="Times New Roman" w:hAnsi="Times New Roman" w:cs="Times New Roman"/>
            <w:sz w:val="32"/>
            <w:szCs w:val="32"/>
          </w:rPr>
          <w:t>Dealing in foreign exchange through authorized persons like authorized dealer or money changer etc.</w:t>
        </w:r>
      </w:ins>
    </w:p>
    <w:p w:rsidR="00596C26" w:rsidRPr="005C2B1B" w:rsidRDefault="00596C26" w:rsidP="00596C26">
      <w:pPr>
        <w:numPr>
          <w:ilvl w:val="0"/>
          <w:numId w:val="19"/>
        </w:numPr>
        <w:shd w:val="clear" w:color="auto" w:fill="FFFFFF"/>
        <w:ind w:left="213"/>
        <w:rPr>
          <w:ins w:id="40" w:author="Unknown"/>
          <w:rFonts w:ascii="Times New Roman" w:eastAsia="Times New Roman" w:hAnsi="Times New Roman" w:cs="Times New Roman"/>
          <w:sz w:val="32"/>
          <w:szCs w:val="32"/>
        </w:rPr>
      </w:pPr>
      <w:ins w:id="41" w:author="Unknown">
        <w:r w:rsidRPr="005C2B1B">
          <w:rPr>
            <w:rFonts w:ascii="Times New Roman" w:eastAsia="Times New Roman" w:hAnsi="Times New Roman" w:cs="Times New Roman"/>
            <w:sz w:val="32"/>
            <w:szCs w:val="32"/>
          </w:rPr>
          <w:t>Appeal provision including Special Director (Appeals)</w:t>
        </w:r>
      </w:ins>
    </w:p>
    <w:p w:rsidR="00596C26" w:rsidRPr="005C2B1B" w:rsidRDefault="00596C26" w:rsidP="00596C26">
      <w:pPr>
        <w:numPr>
          <w:ilvl w:val="0"/>
          <w:numId w:val="20"/>
        </w:numPr>
        <w:shd w:val="clear" w:color="auto" w:fill="FFFFFF"/>
        <w:ind w:left="213"/>
        <w:rPr>
          <w:ins w:id="42" w:author="Unknown"/>
          <w:rFonts w:ascii="Times New Roman" w:eastAsia="Times New Roman" w:hAnsi="Times New Roman" w:cs="Times New Roman"/>
          <w:sz w:val="32"/>
          <w:szCs w:val="32"/>
        </w:rPr>
      </w:pPr>
      <w:ins w:id="43" w:author="Unknown">
        <w:r w:rsidRPr="005C2B1B">
          <w:rPr>
            <w:rFonts w:ascii="Times New Roman" w:eastAsia="Times New Roman" w:hAnsi="Times New Roman" w:cs="Times New Roman"/>
            <w:sz w:val="32"/>
            <w:szCs w:val="32"/>
          </w:rPr>
          <w:t>Directorate of enforcement</w:t>
        </w:r>
      </w:ins>
    </w:p>
    <w:p w:rsidR="00596C26" w:rsidRPr="005C2B1B" w:rsidRDefault="00596C26" w:rsidP="00596C26">
      <w:pPr>
        <w:numPr>
          <w:ilvl w:val="0"/>
          <w:numId w:val="21"/>
        </w:numPr>
        <w:shd w:val="clear" w:color="auto" w:fill="FFFFFF"/>
        <w:ind w:left="213"/>
        <w:rPr>
          <w:ins w:id="44" w:author="Unknown"/>
          <w:rFonts w:ascii="Times New Roman" w:eastAsia="Times New Roman" w:hAnsi="Times New Roman" w:cs="Times New Roman"/>
          <w:sz w:val="32"/>
          <w:szCs w:val="32"/>
        </w:rPr>
      </w:pPr>
      <w:ins w:id="45" w:author="Unknown">
        <w:r w:rsidRPr="005C2B1B">
          <w:rPr>
            <w:rFonts w:ascii="Times New Roman" w:eastAsia="Times New Roman" w:hAnsi="Times New Roman" w:cs="Times New Roman"/>
            <w:sz w:val="32"/>
            <w:szCs w:val="32"/>
          </w:rPr>
          <w:t>Any person can sell or withdraw foreign exchange, without any prior permission from RBI and then can inform RBI later. </w:t>
        </w:r>
      </w:ins>
    </w:p>
    <w:p w:rsidR="00596C26" w:rsidRPr="005C2B1B" w:rsidRDefault="00596C26" w:rsidP="00596C26">
      <w:pPr>
        <w:numPr>
          <w:ilvl w:val="0"/>
          <w:numId w:val="22"/>
        </w:numPr>
        <w:shd w:val="clear" w:color="auto" w:fill="FFFFFF"/>
        <w:ind w:left="213"/>
        <w:rPr>
          <w:ins w:id="46" w:author="Unknown"/>
          <w:rFonts w:ascii="Times New Roman" w:eastAsia="Times New Roman" w:hAnsi="Times New Roman" w:cs="Times New Roman"/>
          <w:sz w:val="32"/>
          <w:szCs w:val="32"/>
        </w:rPr>
      </w:pPr>
      <w:ins w:id="47" w:author="Unknown">
        <w:r w:rsidRPr="005C2B1B">
          <w:rPr>
            <w:rFonts w:ascii="Times New Roman" w:eastAsia="Times New Roman" w:hAnsi="Times New Roman" w:cs="Times New Roman"/>
            <w:sz w:val="32"/>
            <w:szCs w:val="32"/>
          </w:rPr>
          <w:t>Enforcement Directorate will be more investigative in nature</w:t>
        </w:r>
      </w:ins>
    </w:p>
    <w:p w:rsidR="00596C26" w:rsidRPr="005C2B1B" w:rsidRDefault="00596C26" w:rsidP="00596C26">
      <w:pPr>
        <w:numPr>
          <w:ilvl w:val="0"/>
          <w:numId w:val="23"/>
        </w:numPr>
        <w:shd w:val="clear" w:color="auto" w:fill="FFFFFF"/>
        <w:ind w:left="213"/>
        <w:rPr>
          <w:ins w:id="48" w:author="Unknown"/>
          <w:rFonts w:ascii="Times New Roman" w:eastAsia="Times New Roman" w:hAnsi="Times New Roman" w:cs="Times New Roman"/>
          <w:sz w:val="32"/>
          <w:szCs w:val="32"/>
        </w:rPr>
      </w:pPr>
      <w:ins w:id="49" w:author="Unknown">
        <w:r w:rsidRPr="005C2B1B">
          <w:rPr>
            <w:rFonts w:ascii="Times New Roman" w:eastAsia="Times New Roman" w:hAnsi="Times New Roman" w:cs="Times New Roman"/>
            <w:sz w:val="32"/>
            <w:szCs w:val="32"/>
          </w:rPr>
          <w:t>FEMA recognized the possibility of Capital Account convertibility.</w:t>
        </w:r>
      </w:ins>
    </w:p>
    <w:p w:rsidR="00596C26" w:rsidRPr="005C2B1B" w:rsidRDefault="00596C26" w:rsidP="00596C26">
      <w:pPr>
        <w:numPr>
          <w:ilvl w:val="0"/>
          <w:numId w:val="24"/>
        </w:numPr>
        <w:shd w:val="clear" w:color="auto" w:fill="FFFFFF"/>
        <w:ind w:left="213"/>
        <w:rPr>
          <w:ins w:id="50" w:author="Unknown"/>
          <w:rFonts w:ascii="Times New Roman" w:eastAsia="Times New Roman" w:hAnsi="Times New Roman" w:cs="Times New Roman"/>
          <w:sz w:val="32"/>
          <w:szCs w:val="32"/>
        </w:rPr>
      </w:pPr>
      <w:ins w:id="51" w:author="Unknown">
        <w:r w:rsidRPr="005C2B1B">
          <w:rPr>
            <w:rFonts w:ascii="Times New Roman" w:eastAsia="Times New Roman" w:hAnsi="Times New Roman" w:cs="Times New Roman"/>
            <w:sz w:val="32"/>
            <w:szCs w:val="32"/>
          </w:rPr>
          <w:t>The violation of </w:t>
        </w:r>
        <w:r w:rsidR="00E82278" w:rsidRPr="005C2B1B">
          <w:rPr>
            <w:rFonts w:ascii="Times New Roman" w:eastAsia="Times New Roman" w:hAnsi="Times New Roman" w:cs="Times New Roman"/>
            <w:sz w:val="32"/>
            <w:szCs w:val="32"/>
          </w:rPr>
          <w:fldChar w:fldCharType="begin"/>
        </w:r>
        <w:r w:rsidRPr="005C2B1B">
          <w:rPr>
            <w:rFonts w:ascii="Times New Roman" w:eastAsia="Times New Roman" w:hAnsi="Times New Roman" w:cs="Times New Roman"/>
            <w:sz w:val="32"/>
            <w:szCs w:val="32"/>
          </w:rPr>
          <w:instrText xml:space="preserve"> HYPERLINK "https://www.taxmann.com/bookstore/professional/fema-ready-reckoner-by-v.s-datey-2019.aspx" </w:instrText>
        </w:r>
        <w:r w:rsidR="00E82278" w:rsidRPr="005C2B1B">
          <w:rPr>
            <w:rFonts w:ascii="Times New Roman" w:eastAsia="Times New Roman" w:hAnsi="Times New Roman" w:cs="Times New Roman"/>
            <w:sz w:val="32"/>
            <w:szCs w:val="32"/>
          </w:rPr>
          <w:fldChar w:fldCharType="separate"/>
        </w:r>
        <w:r w:rsidRPr="005C2B1B">
          <w:rPr>
            <w:rFonts w:ascii="Times New Roman" w:eastAsia="Times New Roman" w:hAnsi="Times New Roman" w:cs="Times New Roman"/>
            <w:sz w:val="32"/>
            <w:szCs w:val="32"/>
            <w:u w:val="single"/>
          </w:rPr>
          <w:t>FEMA</w:t>
        </w:r>
        <w:r w:rsidR="00E82278" w:rsidRPr="005C2B1B">
          <w:rPr>
            <w:rFonts w:ascii="Times New Roman" w:eastAsia="Times New Roman" w:hAnsi="Times New Roman" w:cs="Times New Roman"/>
            <w:sz w:val="32"/>
            <w:szCs w:val="32"/>
          </w:rPr>
          <w:fldChar w:fldCharType="end"/>
        </w:r>
        <w:r w:rsidRPr="005C2B1B">
          <w:rPr>
            <w:rFonts w:ascii="Times New Roman" w:eastAsia="Times New Roman" w:hAnsi="Times New Roman" w:cs="Times New Roman"/>
            <w:sz w:val="32"/>
            <w:szCs w:val="32"/>
          </w:rPr>
          <w:t> is a civil offence.</w:t>
        </w:r>
      </w:ins>
    </w:p>
    <w:p w:rsidR="00596C26" w:rsidRPr="005C2B1B" w:rsidRDefault="00596C26" w:rsidP="00596C26">
      <w:pPr>
        <w:numPr>
          <w:ilvl w:val="0"/>
          <w:numId w:val="25"/>
        </w:numPr>
        <w:shd w:val="clear" w:color="auto" w:fill="FFFFFF"/>
        <w:ind w:left="213"/>
        <w:rPr>
          <w:ins w:id="52" w:author="Unknown"/>
          <w:rFonts w:ascii="Times New Roman" w:eastAsia="Times New Roman" w:hAnsi="Times New Roman" w:cs="Times New Roman"/>
          <w:sz w:val="32"/>
          <w:szCs w:val="32"/>
        </w:rPr>
      </w:pPr>
      <w:ins w:id="53" w:author="Unknown">
        <w:r w:rsidRPr="005C2B1B">
          <w:rPr>
            <w:rFonts w:ascii="Times New Roman" w:eastAsia="Times New Roman" w:hAnsi="Times New Roman" w:cs="Times New Roman"/>
            <w:sz w:val="32"/>
            <w:szCs w:val="32"/>
          </w:rPr>
          <w:t>FEMA is more concerned with the management rather than regulations or control.</w:t>
        </w:r>
      </w:ins>
    </w:p>
    <w:p w:rsidR="00596C26" w:rsidRPr="005C2B1B" w:rsidRDefault="00596C26" w:rsidP="00596C26">
      <w:pPr>
        <w:numPr>
          <w:ilvl w:val="0"/>
          <w:numId w:val="26"/>
        </w:numPr>
        <w:shd w:val="clear" w:color="auto" w:fill="FFFFFF"/>
        <w:ind w:left="213"/>
        <w:rPr>
          <w:ins w:id="54" w:author="Unknown"/>
          <w:rFonts w:ascii="Times New Roman" w:eastAsia="Times New Roman" w:hAnsi="Times New Roman" w:cs="Times New Roman"/>
          <w:sz w:val="32"/>
          <w:szCs w:val="32"/>
        </w:rPr>
      </w:pPr>
      <w:ins w:id="55" w:author="Unknown">
        <w:r w:rsidRPr="005C2B1B">
          <w:rPr>
            <w:rFonts w:ascii="Times New Roman" w:eastAsia="Times New Roman" w:hAnsi="Times New Roman" w:cs="Times New Roman"/>
            <w:sz w:val="32"/>
            <w:szCs w:val="32"/>
          </w:rPr>
          <w:t>FEMA is regulatory mechanism that enables RBI and Central Government to pass regulations and rules relating to foreign exchange in tune with foreign trade policy of India.</w:t>
        </w:r>
      </w:ins>
    </w:p>
    <w:p w:rsidR="00596C26" w:rsidRPr="005C2B1B" w:rsidRDefault="00596C26" w:rsidP="00596C26">
      <w:pPr>
        <w:shd w:val="clear" w:color="auto" w:fill="FFFFFF"/>
        <w:rPr>
          <w:ins w:id="56" w:author="Unknown"/>
          <w:rFonts w:ascii="Times New Roman" w:eastAsia="Times New Roman" w:hAnsi="Times New Roman" w:cs="Times New Roman"/>
          <w:sz w:val="32"/>
          <w:szCs w:val="32"/>
        </w:rPr>
      </w:pPr>
    </w:p>
    <w:p w:rsidR="00596C26" w:rsidRPr="005C2B1B" w:rsidRDefault="00596C26" w:rsidP="00596C26">
      <w:pPr>
        <w:shd w:val="clear" w:color="auto" w:fill="FFFFFF"/>
        <w:rPr>
          <w:ins w:id="57" w:author="Unknown"/>
          <w:rFonts w:ascii="Times New Roman" w:eastAsia="Times New Roman" w:hAnsi="Times New Roman" w:cs="Times New Roman"/>
          <w:sz w:val="32"/>
          <w:szCs w:val="32"/>
        </w:rPr>
      </w:pPr>
    </w:p>
    <w:p w:rsidR="00596C26" w:rsidRPr="005C2B1B" w:rsidRDefault="00596C26" w:rsidP="00596C26">
      <w:pPr>
        <w:shd w:val="clear" w:color="auto" w:fill="FFFFFF"/>
        <w:spacing w:after="150"/>
        <w:rPr>
          <w:ins w:id="58" w:author="Unknown"/>
          <w:rFonts w:ascii="Times New Roman" w:eastAsia="Times New Roman" w:hAnsi="Times New Roman" w:cs="Times New Roman"/>
          <w:sz w:val="32"/>
          <w:szCs w:val="32"/>
        </w:rPr>
      </w:pPr>
    </w:p>
    <w:p w:rsidR="00596C26" w:rsidRPr="005C2B1B" w:rsidRDefault="00596C26" w:rsidP="00596C26">
      <w:pPr>
        <w:shd w:val="clear" w:color="auto" w:fill="FFFFFF"/>
        <w:spacing w:after="150"/>
        <w:rPr>
          <w:ins w:id="59" w:author="Unknown"/>
          <w:rFonts w:ascii="Times New Roman" w:eastAsia="Times New Roman" w:hAnsi="Times New Roman" w:cs="Times New Roman"/>
          <w:sz w:val="32"/>
          <w:szCs w:val="32"/>
        </w:rPr>
      </w:pPr>
      <w:ins w:id="60" w:author="Unknown">
        <w:r w:rsidRPr="005C2B1B">
          <w:rPr>
            <w:rFonts w:ascii="Times New Roman" w:eastAsia="Times New Roman" w:hAnsi="Times New Roman" w:cs="Times New Roman"/>
            <w:b/>
            <w:bCs/>
            <w:sz w:val="32"/>
            <w:szCs w:val="32"/>
            <w:u w:val="single"/>
          </w:rPr>
          <w:t>Conclusion</w:t>
        </w:r>
        <w:r w:rsidRPr="005C2B1B">
          <w:rPr>
            <w:rFonts w:ascii="Times New Roman" w:eastAsia="Times New Roman" w:hAnsi="Times New Roman" w:cs="Times New Roman"/>
            <w:b/>
            <w:bCs/>
            <w:sz w:val="32"/>
            <w:szCs w:val="32"/>
          </w:rPr>
          <w:t>:</w:t>
        </w:r>
      </w:ins>
    </w:p>
    <w:p w:rsidR="00596C26" w:rsidRPr="005C2B1B" w:rsidRDefault="00596C26" w:rsidP="00596C26">
      <w:pPr>
        <w:shd w:val="clear" w:color="auto" w:fill="FFFFFF"/>
        <w:spacing w:after="150"/>
        <w:rPr>
          <w:ins w:id="61" w:author="Unknown"/>
          <w:rFonts w:ascii="Times New Roman" w:eastAsia="Times New Roman" w:hAnsi="Times New Roman" w:cs="Times New Roman"/>
          <w:sz w:val="32"/>
          <w:szCs w:val="32"/>
        </w:rPr>
      </w:pPr>
      <w:ins w:id="62" w:author="Unknown">
        <w:r w:rsidRPr="005C2B1B">
          <w:rPr>
            <w:rFonts w:ascii="Times New Roman" w:eastAsia="Times New Roman" w:hAnsi="Times New Roman" w:cs="Times New Roman"/>
            <w:sz w:val="32"/>
            <w:szCs w:val="32"/>
          </w:rPr>
          <w:t>As per Section 3 of FEMA, all the current account transactions are free; however central government at any time could impose reasonable instructions by issuing special rules. As per Section 6 of FEMA, Capital Account Transactions are permitted only to the extent as specified by RBI in its issued regulations. As per Section 10 of FEMA, </w:t>
        </w:r>
        <w:r w:rsidR="00E82278" w:rsidRPr="005C2B1B">
          <w:rPr>
            <w:rFonts w:ascii="Times New Roman" w:eastAsia="Times New Roman" w:hAnsi="Times New Roman" w:cs="Times New Roman"/>
            <w:sz w:val="32"/>
            <w:szCs w:val="32"/>
          </w:rPr>
          <w:fldChar w:fldCharType="begin"/>
        </w:r>
        <w:r w:rsidRPr="005C2B1B">
          <w:rPr>
            <w:rFonts w:ascii="Times New Roman" w:eastAsia="Times New Roman" w:hAnsi="Times New Roman" w:cs="Times New Roman"/>
            <w:sz w:val="32"/>
            <w:szCs w:val="32"/>
          </w:rPr>
          <w:instrText xml:space="preserve"> HYPERLINK "https://www.taxmann.com/blogpost/2000000241/what-are-the-functions-of-rbi-under-fema.aspx" \t "_blank" </w:instrText>
        </w:r>
        <w:r w:rsidR="00E82278" w:rsidRPr="005C2B1B">
          <w:rPr>
            <w:rFonts w:ascii="Times New Roman" w:eastAsia="Times New Roman" w:hAnsi="Times New Roman" w:cs="Times New Roman"/>
            <w:sz w:val="32"/>
            <w:szCs w:val="32"/>
          </w:rPr>
          <w:fldChar w:fldCharType="separate"/>
        </w:r>
        <w:r w:rsidRPr="005C2B1B">
          <w:rPr>
            <w:rFonts w:ascii="Times New Roman" w:eastAsia="Times New Roman" w:hAnsi="Times New Roman" w:cs="Times New Roman"/>
            <w:sz w:val="32"/>
            <w:szCs w:val="32"/>
            <w:u w:val="single"/>
          </w:rPr>
          <w:t>RBI</w:t>
        </w:r>
        <w:r w:rsidR="00E82278" w:rsidRPr="005C2B1B">
          <w:rPr>
            <w:rFonts w:ascii="Times New Roman" w:eastAsia="Times New Roman" w:hAnsi="Times New Roman" w:cs="Times New Roman"/>
            <w:sz w:val="32"/>
            <w:szCs w:val="32"/>
          </w:rPr>
          <w:fldChar w:fldCharType="end"/>
        </w:r>
        <w:r w:rsidRPr="005C2B1B">
          <w:rPr>
            <w:rFonts w:ascii="Times New Roman" w:eastAsia="Times New Roman" w:hAnsi="Times New Roman" w:cs="Times New Roman"/>
            <w:sz w:val="32"/>
            <w:szCs w:val="32"/>
          </w:rPr>
          <w:t> have controlling role in its management however RBI cannot directly handle foreign exchange transaction and must authorize a person to deal with it as per directions set by RBI. FEMA also have provisions of various enforcement, penalties, adjudication and appeals in this area.</w:t>
        </w:r>
      </w:ins>
    </w:p>
    <w:p w:rsidR="00596C26" w:rsidRPr="005C2B1B" w:rsidRDefault="00596C26" w:rsidP="00596C26">
      <w:pPr>
        <w:shd w:val="clear" w:color="auto" w:fill="FFFFFF"/>
        <w:rPr>
          <w:ins w:id="63" w:author="Unknown"/>
          <w:rFonts w:ascii="Times New Roman" w:eastAsia="Times New Roman" w:hAnsi="Times New Roman" w:cs="Times New Roman"/>
          <w:sz w:val="32"/>
          <w:szCs w:val="32"/>
        </w:rPr>
      </w:pPr>
    </w:p>
    <w:p w:rsidR="00596C26" w:rsidRPr="00596C26" w:rsidRDefault="00596C26" w:rsidP="00596C26">
      <w:pPr>
        <w:shd w:val="clear" w:color="auto" w:fill="FFFFFF"/>
        <w:outlineLvl w:val="2"/>
        <w:rPr>
          <w:ins w:id="64" w:author="Unknown"/>
          <w:rFonts w:ascii="Times New Roman" w:eastAsia="Times New Roman" w:hAnsi="Times New Roman" w:cs="Times New Roman"/>
          <w:color w:val="076DC1"/>
          <w:sz w:val="32"/>
          <w:szCs w:val="32"/>
        </w:rPr>
      </w:pPr>
    </w:p>
    <w:p w:rsidR="00403BF1" w:rsidRPr="00596C26" w:rsidRDefault="00403BF1">
      <w:pPr>
        <w:rPr>
          <w:rFonts w:ascii="Times New Roman" w:hAnsi="Times New Roman" w:cs="Times New Roman"/>
          <w:sz w:val="32"/>
          <w:szCs w:val="32"/>
        </w:rPr>
      </w:pPr>
    </w:p>
    <w:sectPr w:rsidR="00403BF1" w:rsidRPr="00596C26" w:rsidSect="00403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E93"/>
    <w:multiLevelType w:val="multilevel"/>
    <w:tmpl w:val="7D7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22C1C"/>
    <w:multiLevelType w:val="multilevel"/>
    <w:tmpl w:val="B58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52391"/>
    <w:multiLevelType w:val="multilevel"/>
    <w:tmpl w:val="7820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70B5B"/>
    <w:multiLevelType w:val="multilevel"/>
    <w:tmpl w:val="B5C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34D70"/>
    <w:multiLevelType w:val="multilevel"/>
    <w:tmpl w:val="2DB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B33081"/>
    <w:multiLevelType w:val="multilevel"/>
    <w:tmpl w:val="E74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06AFC"/>
    <w:multiLevelType w:val="multilevel"/>
    <w:tmpl w:val="3F1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F0E32"/>
    <w:multiLevelType w:val="multilevel"/>
    <w:tmpl w:val="A882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419F5"/>
    <w:multiLevelType w:val="multilevel"/>
    <w:tmpl w:val="019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A735A"/>
    <w:multiLevelType w:val="multilevel"/>
    <w:tmpl w:val="083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1C543E"/>
    <w:multiLevelType w:val="multilevel"/>
    <w:tmpl w:val="260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8404EE"/>
    <w:multiLevelType w:val="multilevel"/>
    <w:tmpl w:val="9D9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77990"/>
    <w:multiLevelType w:val="multilevel"/>
    <w:tmpl w:val="A006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4669B"/>
    <w:multiLevelType w:val="multilevel"/>
    <w:tmpl w:val="2A3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96E50"/>
    <w:multiLevelType w:val="multilevel"/>
    <w:tmpl w:val="9B8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D087A"/>
    <w:multiLevelType w:val="multilevel"/>
    <w:tmpl w:val="BD3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EB32B4"/>
    <w:multiLevelType w:val="multilevel"/>
    <w:tmpl w:val="A00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E784E"/>
    <w:multiLevelType w:val="multilevel"/>
    <w:tmpl w:val="389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470246"/>
    <w:multiLevelType w:val="multilevel"/>
    <w:tmpl w:val="E914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5343A4"/>
    <w:multiLevelType w:val="multilevel"/>
    <w:tmpl w:val="779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44DE1"/>
    <w:multiLevelType w:val="multilevel"/>
    <w:tmpl w:val="058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C50300"/>
    <w:multiLevelType w:val="multilevel"/>
    <w:tmpl w:val="AEE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E90153"/>
    <w:multiLevelType w:val="multilevel"/>
    <w:tmpl w:val="D3A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9E307E"/>
    <w:multiLevelType w:val="multilevel"/>
    <w:tmpl w:val="386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A47CEA"/>
    <w:multiLevelType w:val="multilevel"/>
    <w:tmpl w:val="E28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BC3C2C"/>
    <w:multiLevelType w:val="multilevel"/>
    <w:tmpl w:val="396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F4324D"/>
    <w:multiLevelType w:val="multilevel"/>
    <w:tmpl w:val="CD6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D4743E"/>
    <w:multiLevelType w:val="multilevel"/>
    <w:tmpl w:val="5C4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652A83"/>
    <w:multiLevelType w:val="multilevel"/>
    <w:tmpl w:val="585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7B73FF"/>
    <w:multiLevelType w:val="multilevel"/>
    <w:tmpl w:val="7A5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1F25E2"/>
    <w:multiLevelType w:val="multilevel"/>
    <w:tmpl w:val="1464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531CCC"/>
    <w:multiLevelType w:val="multilevel"/>
    <w:tmpl w:val="72D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6"/>
  </w:num>
  <w:num w:numId="3">
    <w:abstractNumId w:val="24"/>
  </w:num>
  <w:num w:numId="4">
    <w:abstractNumId w:val="17"/>
  </w:num>
  <w:num w:numId="5">
    <w:abstractNumId w:val="28"/>
  </w:num>
  <w:num w:numId="6">
    <w:abstractNumId w:val="6"/>
  </w:num>
  <w:num w:numId="7">
    <w:abstractNumId w:val="4"/>
  </w:num>
  <w:num w:numId="8">
    <w:abstractNumId w:val="9"/>
  </w:num>
  <w:num w:numId="9">
    <w:abstractNumId w:val="2"/>
  </w:num>
  <w:num w:numId="10">
    <w:abstractNumId w:val="23"/>
  </w:num>
  <w:num w:numId="11">
    <w:abstractNumId w:val="5"/>
  </w:num>
  <w:num w:numId="12">
    <w:abstractNumId w:val="8"/>
  </w:num>
  <w:num w:numId="13">
    <w:abstractNumId w:val="7"/>
  </w:num>
  <w:num w:numId="14">
    <w:abstractNumId w:val="29"/>
  </w:num>
  <w:num w:numId="15">
    <w:abstractNumId w:val="20"/>
  </w:num>
  <w:num w:numId="16">
    <w:abstractNumId w:val="12"/>
  </w:num>
  <w:num w:numId="17">
    <w:abstractNumId w:val="22"/>
  </w:num>
  <w:num w:numId="18">
    <w:abstractNumId w:val="15"/>
  </w:num>
  <w:num w:numId="19">
    <w:abstractNumId w:val="1"/>
  </w:num>
  <w:num w:numId="20">
    <w:abstractNumId w:val="11"/>
  </w:num>
  <w:num w:numId="21">
    <w:abstractNumId w:val="19"/>
  </w:num>
  <w:num w:numId="22">
    <w:abstractNumId w:val="13"/>
  </w:num>
  <w:num w:numId="23">
    <w:abstractNumId w:val="18"/>
  </w:num>
  <w:num w:numId="24">
    <w:abstractNumId w:val="0"/>
  </w:num>
  <w:num w:numId="25">
    <w:abstractNumId w:val="25"/>
  </w:num>
  <w:num w:numId="26">
    <w:abstractNumId w:val="21"/>
  </w:num>
  <w:num w:numId="27">
    <w:abstractNumId w:val="3"/>
  </w:num>
  <w:num w:numId="28">
    <w:abstractNumId w:val="27"/>
  </w:num>
  <w:num w:numId="29">
    <w:abstractNumId w:val="10"/>
  </w:num>
  <w:num w:numId="30">
    <w:abstractNumId w:val="30"/>
  </w:num>
  <w:num w:numId="31">
    <w:abstractNumId w:val="14"/>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596C26"/>
    <w:rsid w:val="002D19A0"/>
    <w:rsid w:val="00403BF1"/>
    <w:rsid w:val="00596C26"/>
    <w:rsid w:val="005C2B1B"/>
    <w:rsid w:val="00E82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596C2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6C2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6C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C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6C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6C26"/>
    <w:rPr>
      <w:color w:val="0000FF"/>
      <w:u w:val="single"/>
    </w:rPr>
  </w:style>
  <w:style w:type="paragraph" w:styleId="NormalWeb">
    <w:name w:val="Normal (Web)"/>
    <w:basedOn w:val="Normal"/>
    <w:uiPriority w:val="99"/>
    <w:semiHidden/>
    <w:unhideWhenUsed/>
    <w:rsid w:val="00596C26"/>
    <w:pPr>
      <w:spacing w:before="100" w:beforeAutospacing="1" w:after="100" w:afterAutospacing="1"/>
    </w:pPr>
    <w:rPr>
      <w:rFonts w:ascii="Times New Roman" w:eastAsia="Times New Roman" w:hAnsi="Times New Roman" w:cs="Times New Roman"/>
      <w:sz w:val="24"/>
      <w:szCs w:val="24"/>
    </w:rPr>
  </w:style>
  <w:style w:type="character" w:customStyle="1" w:styleId="fl-l">
    <w:name w:val="fl-l"/>
    <w:basedOn w:val="DefaultParagraphFont"/>
    <w:rsid w:val="00596C26"/>
  </w:style>
  <w:style w:type="character" w:customStyle="1" w:styleId="newblink">
    <w:name w:val="newblink"/>
    <w:basedOn w:val="DefaultParagraphFont"/>
    <w:rsid w:val="00596C26"/>
  </w:style>
  <w:style w:type="character" w:customStyle="1" w:styleId="sitemappath">
    <w:name w:val="sitemappath"/>
    <w:basedOn w:val="DefaultParagraphFont"/>
    <w:rsid w:val="00596C26"/>
  </w:style>
  <w:style w:type="character" w:styleId="Strong">
    <w:name w:val="Strong"/>
    <w:basedOn w:val="DefaultParagraphFont"/>
    <w:uiPriority w:val="22"/>
    <w:qFormat/>
    <w:rsid w:val="00596C26"/>
    <w:rPr>
      <w:b/>
      <w:bCs/>
    </w:rPr>
  </w:style>
  <w:style w:type="paragraph" w:customStyle="1" w:styleId="share-text">
    <w:name w:val="share-text"/>
    <w:basedOn w:val="Normal"/>
    <w:rsid w:val="00596C26"/>
    <w:pPr>
      <w:spacing w:before="100" w:beforeAutospacing="1" w:after="100" w:afterAutospacing="1"/>
    </w:pPr>
    <w:rPr>
      <w:rFonts w:ascii="Times New Roman" w:eastAsia="Times New Roman" w:hAnsi="Times New Roman" w:cs="Times New Roman"/>
      <w:sz w:val="24"/>
      <w:szCs w:val="24"/>
    </w:rPr>
  </w:style>
  <w:style w:type="character" w:customStyle="1" w:styleId="fc-pinkf5">
    <w:name w:val="fc-pinkf5"/>
    <w:basedOn w:val="DefaultParagraphFont"/>
    <w:rsid w:val="00596C26"/>
  </w:style>
  <w:style w:type="paragraph" w:styleId="BalloonText">
    <w:name w:val="Balloon Text"/>
    <w:basedOn w:val="Normal"/>
    <w:link w:val="BalloonTextChar"/>
    <w:uiPriority w:val="99"/>
    <w:semiHidden/>
    <w:unhideWhenUsed/>
    <w:rsid w:val="00596C26"/>
    <w:rPr>
      <w:rFonts w:ascii="Tahoma" w:hAnsi="Tahoma" w:cs="Tahoma"/>
      <w:sz w:val="16"/>
      <w:szCs w:val="16"/>
    </w:rPr>
  </w:style>
  <w:style w:type="character" w:customStyle="1" w:styleId="BalloonTextChar">
    <w:name w:val="Balloon Text Char"/>
    <w:basedOn w:val="DefaultParagraphFont"/>
    <w:link w:val="BalloonText"/>
    <w:uiPriority w:val="99"/>
    <w:semiHidden/>
    <w:rsid w:val="00596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631087">
      <w:bodyDiv w:val="1"/>
      <w:marLeft w:val="0"/>
      <w:marRight w:val="0"/>
      <w:marTop w:val="0"/>
      <w:marBottom w:val="0"/>
      <w:divBdr>
        <w:top w:val="none" w:sz="0" w:space="0" w:color="auto"/>
        <w:left w:val="none" w:sz="0" w:space="0" w:color="auto"/>
        <w:bottom w:val="none" w:sz="0" w:space="0" w:color="auto"/>
        <w:right w:val="none" w:sz="0" w:space="0" w:color="auto"/>
      </w:divBdr>
      <w:divsChild>
        <w:div w:id="181751134">
          <w:marLeft w:val="0"/>
          <w:marRight w:val="0"/>
          <w:marTop w:val="0"/>
          <w:marBottom w:val="0"/>
          <w:divBdr>
            <w:top w:val="none" w:sz="0" w:space="0" w:color="auto"/>
            <w:left w:val="none" w:sz="0" w:space="0" w:color="auto"/>
            <w:bottom w:val="none" w:sz="0" w:space="0" w:color="auto"/>
            <w:right w:val="none" w:sz="0" w:space="0" w:color="auto"/>
          </w:divBdr>
          <w:divsChild>
            <w:div w:id="887572805">
              <w:marLeft w:val="0"/>
              <w:marRight w:val="0"/>
              <w:marTop w:val="0"/>
              <w:marBottom w:val="0"/>
              <w:divBdr>
                <w:top w:val="none" w:sz="0" w:space="0" w:color="auto"/>
                <w:left w:val="none" w:sz="0" w:space="0" w:color="auto"/>
                <w:bottom w:val="none" w:sz="0" w:space="0" w:color="auto"/>
                <w:right w:val="none" w:sz="0" w:space="0" w:color="auto"/>
              </w:divBdr>
              <w:divsChild>
                <w:div w:id="964388512">
                  <w:marLeft w:val="0"/>
                  <w:marRight w:val="0"/>
                  <w:marTop w:val="0"/>
                  <w:marBottom w:val="0"/>
                  <w:divBdr>
                    <w:top w:val="none" w:sz="0" w:space="0" w:color="auto"/>
                    <w:left w:val="none" w:sz="0" w:space="0" w:color="auto"/>
                    <w:bottom w:val="none" w:sz="0" w:space="0" w:color="auto"/>
                    <w:right w:val="none" w:sz="0" w:space="0" w:color="auto"/>
                  </w:divBdr>
                  <w:divsChild>
                    <w:div w:id="1596210357">
                      <w:marLeft w:val="0"/>
                      <w:marRight w:val="0"/>
                      <w:marTop w:val="0"/>
                      <w:marBottom w:val="0"/>
                      <w:divBdr>
                        <w:top w:val="none" w:sz="0" w:space="0" w:color="auto"/>
                        <w:left w:val="none" w:sz="0" w:space="0" w:color="auto"/>
                        <w:bottom w:val="none" w:sz="0" w:space="0" w:color="auto"/>
                        <w:right w:val="none" w:sz="0" w:space="0" w:color="auto"/>
                      </w:divBdr>
                      <w:divsChild>
                        <w:div w:id="313801888">
                          <w:marLeft w:val="0"/>
                          <w:marRight w:val="0"/>
                          <w:marTop w:val="0"/>
                          <w:marBottom w:val="0"/>
                          <w:divBdr>
                            <w:top w:val="none" w:sz="0" w:space="0" w:color="auto"/>
                            <w:left w:val="none" w:sz="0" w:space="0" w:color="auto"/>
                            <w:bottom w:val="none" w:sz="0" w:space="0" w:color="auto"/>
                            <w:right w:val="none" w:sz="0" w:space="0" w:color="auto"/>
                          </w:divBdr>
                          <w:divsChild>
                            <w:div w:id="21832663">
                              <w:marLeft w:val="0"/>
                              <w:marRight w:val="0"/>
                              <w:marTop w:val="0"/>
                              <w:marBottom w:val="0"/>
                              <w:divBdr>
                                <w:top w:val="none" w:sz="0" w:space="0" w:color="auto"/>
                                <w:left w:val="none" w:sz="0" w:space="0" w:color="auto"/>
                                <w:bottom w:val="none" w:sz="0" w:space="0" w:color="auto"/>
                                <w:right w:val="none" w:sz="0" w:space="0" w:color="auto"/>
                              </w:divBdr>
                              <w:divsChild>
                                <w:div w:id="10619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7201">
                      <w:marLeft w:val="0"/>
                      <w:marRight w:val="0"/>
                      <w:marTop w:val="0"/>
                      <w:marBottom w:val="0"/>
                      <w:divBdr>
                        <w:top w:val="none" w:sz="0" w:space="0" w:color="auto"/>
                        <w:left w:val="none" w:sz="0" w:space="0" w:color="auto"/>
                        <w:bottom w:val="none" w:sz="0" w:space="0" w:color="auto"/>
                        <w:right w:val="none" w:sz="0" w:space="0" w:color="auto"/>
                      </w:divBdr>
                      <w:divsChild>
                        <w:div w:id="382486890">
                          <w:marLeft w:val="0"/>
                          <w:marRight w:val="0"/>
                          <w:marTop w:val="0"/>
                          <w:marBottom w:val="0"/>
                          <w:divBdr>
                            <w:top w:val="none" w:sz="0" w:space="9" w:color="auto"/>
                            <w:left w:val="none" w:sz="0" w:space="0" w:color="auto"/>
                            <w:bottom w:val="none" w:sz="0" w:space="0" w:color="auto"/>
                            <w:right w:val="none" w:sz="0" w:space="0" w:color="auto"/>
                          </w:divBdr>
                          <w:divsChild>
                            <w:div w:id="244995808">
                              <w:marLeft w:val="125"/>
                              <w:marRight w:val="0"/>
                              <w:marTop w:val="0"/>
                              <w:marBottom w:val="0"/>
                              <w:divBdr>
                                <w:top w:val="none" w:sz="0" w:space="0" w:color="auto"/>
                                <w:left w:val="none" w:sz="0" w:space="0" w:color="auto"/>
                                <w:bottom w:val="none" w:sz="0" w:space="0" w:color="auto"/>
                                <w:right w:val="none" w:sz="0" w:space="0" w:color="auto"/>
                              </w:divBdr>
                            </w:div>
                            <w:div w:id="29845265">
                              <w:marLeft w:val="0"/>
                              <w:marRight w:val="0"/>
                              <w:marTop w:val="0"/>
                              <w:marBottom w:val="0"/>
                              <w:divBdr>
                                <w:top w:val="none" w:sz="0" w:space="0" w:color="auto"/>
                                <w:left w:val="none" w:sz="0" w:space="0" w:color="auto"/>
                                <w:bottom w:val="none" w:sz="0" w:space="0" w:color="auto"/>
                                <w:right w:val="none" w:sz="0" w:space="0" w:color="auto"/>
                              </w:divBdr>
                              <w:divsChild>
                                <w:div w:id="1928226836">
                                  <w:marLeft w:val="0"/>
                                  <w:marRight w:val="0"/>
                                  <w:marTop w:val="0"/>
                                  <w:marBottom w:val="0"/>
                                  <w:divBdr>
                                    <w:top w:val="none" w:sz="0" w:space="0" w:color="auto"/>
                                    <w:left w:val="none" w:sz="0" w:space="0" w:color="auto"/>
                                    <w:bottom w:val="none" w:sz="0" w:space="0" w:color="auto"/>
                                    <w:right w:val="none" w:sz="0" w:space="0" w:color="auto"/>
                                  </w:divBdr>
                                </w:div>
                                <w:div w:id="1808010704">
                                  <w:marLeft w:val="0"/>
                                  <w:marRight w:val="250"/>
                                  <w:marTop w:val="0"/>
                                  <w:marBottom w:val="0"/>
                                  <w:divBdr>
                                    <w:top w:val="none" w:sz="0" w:space="0" w:color="auto"/>
                                    <w:left w:val="none" w:sz="0" w:space="0" w:color="auto"/>
                                    <w:bottom w:val="none" w:sz="0" w:space="0" w:color="auto"/>
                                    <w:right w:val="none" w:sz="0" w:space="0" w:color="auto"/>
                                  </w:divBdr>
                                  <w:divsChild>
                                    <w:div w:id="1770157239">
                                      <w:marLeft w:val="0"/>
                                      <w:marRight w:val="0"/>
                                      <w:marTop w:val="0"/>
                                      <w:marBottom w:val="0"/>
                                      <w:divBdr>
                                        <w:top w:val="none" w:sz="0" w:space="0" w:color="auto"/>
                                        <w:left w:val="none" w:sz="0" w:space="0" w:color="auto"/>
                                        <w:bottom w:val="none" w:sz="0" w:space="0" w:color="auto"/>
                                        <w:right w:val="none" w:sz="0" w:space="0" w:color="auto"/>
                                      </w:divBdr>
                                      <w:divsChild>
                                        <w:div w:id="1059136767">
                                          <w:marLeft w:val="0"/>
                                          <w:marRight w:val="0"/>
                                          <w:marTop w:val="0"/>
                                          <w:marBottom w:val="0"/>
                                          <w:divBdr>
                                            <w:top w:val="none" w:sz="0" w:space="0" w:color="auto"/>
                                            <w:left w:val="none" w:sz="0" w:space="0" w:color="auto"/>
                                            <w:bottom w:val="none" w:sz="0" w:space="0" w:color="auto"/>
                                            <w:right w:val="none" w:sz="0" w:space="0" w:color="auto"/>
                                          </w:divBdr>
                                        </w:div>
                                      </w:divsChild>
                                    </w:div>
                                    <w:div w:id="10554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045064">
                  <w:marLeft w:val="0"/>
                  <w:marRight w:val="0"/>
                  <w:marTop w:val="0"/>
                  <w:marBottom w:val="0"/>
                  <w:divBdr>
                    <w:top w:val="none" w:sz="0" w:space="1" w:color="auto"/>
                    <w:left w:val="none" w:sz="0" w:space="0" w:color="auto"/>
                    <w:bottom w:val="none" w:sz="0" w:space="1" w:color="auto"/>
                    <w:right w:val="none" w:sz="0" w:space="0" w:color="auto"/>
                  </w:divBdr>
                  <w:divsChild>
                    <w:div w:id="407728869">
                      <w:marLeft w:val="0"/>
                      <w:marRight w:val="0"/>
                      <w:marTop w:val="0"/>
                      <w:marBottom w:val="0"/>
                      <w:divBdr>
                        <w:top w:val="none" w:sz="0" w:space="0" w:color="auto"/>
                        <w:left w:val="none" w:sz="0" w:space="0" w:color="auto"/>
                        <w:bottom w:val="none" w:sz="0" w:space="0" w:color="auto"/>
                        <w:right w:val="none" w:sz="0" w:space="0" w:color="auto"/>
                      </w:divBdr>
                      <w:divsChild>
                        <w:div w:id="1714304998">
                          <w:marLeft w:val="0"/>
                          <w:marRight w:val="0"/>
                          <w:marTop w:val="0"/>
                          <w:marBottom w:val="0"/>
                          <w:divBdr>
                            <w:top w:val="none" w:sz="0" w:space="0" w:color="auto"/>
                            <w:left w:val="none" w:sz="0" w:space="0" w:color="auto"/>
                            <w:bottom w:val="none" w:sz="0" w:space="0" w:color="auto"/>
                            <w:right w:val="none" w:sz="0" w:space="0" w:color="auto"/>
                          </w:divBdr>
                          <w:divsChild>
                            <w:div w:id="596258064">
                              <w:marLeft w:val="38"/>
                              <w:marRight w:val="0"/>
                              <w:marTop w:val="0"/>
                              <w:marBottom w:val="0"/>
                              <w:divBdr>
                                <w:top w:val="none" w:sz="0" w:space="0" w:color="auto"/>
                                <w:left w:val="none" w:sz="0" w:space="1" w:color="auto"/>
                                <w:bottom w:val="none" w:sz="0" w:space="0" w:color="auto"/>
                                <w:right w:val="none" w:sz="0" w:space="1" w:color="auto"/>
                              </w:divBdr>
                            </w:div>
                          </w:divsChild>
                        </w:div>
                      </w:divsChild>
                    </w:div>
                  </w:divsChild>
                </w:div>
              </w:divsChild>
            </w:div>
          </w:divsChild>
        </w:div>
        <w:div w:id="1278754961">
          <w:marLeft w:val="0"/>
          <w:marRight w:val="0"/>
          <w:marTop w:val="0"/>
          <w:marBottom w:val="0"/>
          <w:divBdr>
            <w:top w:val="none" w:sz="0" w:space="0" w:color="auto"/>
            <w:left w:val="none" w:sz="0" w:space="0" w:color="auto"/>
            <w:bottom w:val="none" w:sz="0" w:space="0" w:color="auto"/>
            <w:right w:val="none" w:sz="0" w:space="0" w:color="auto"/>
          </w:divBdr>
          <w:divsChild>
            <w:div w:id="2120444117">
              <w:marLeft w:val="0"/>
              <w:marRight w:val="0"/>
              <w:marTop w:val="100"/>
              <w:marBottom w:val="100"/>
              <w:divBdr>
                <w:top w:val="none" w:sz="0" w:space="0" w:color="auto"/>
                <w:left w:val="none" w:sz="0" w:space="0" w:color="auto"/>
                <w:bottom w:val="none" w:sz="0" w:space="0" w:color="auto"/>
                <w:right w:val="none" w:sz="0" w:space="0" w:color="auto"/>
              </w:divBdr>
              <w:divsChild>
                <w:div w:id="854461103">
                  <w:marLeft w:val="0"/>
                  <w:marRight w:val="0"/>
                  <w:marTop w:val="0"/>
                  <w:marBottom w:val="0"/>
                  <w:divBdr>
                    <w:top w:val="none" w:sz="0" w:space="3" w:color="auto"/>
                    <w:left w:val="none" w:sz="0" w:space="0" w:color="auto"/>
                    <w:bottom w:val="none" w:sz="0" w:space="0" w:color="auto"/>
                    <w:right w:val="none" w:sz="0" w:space="0" w:color="auto"/>
                  </w:divBdr>
                </w:div>
                <w:div w:id="545341194">
                  <w:marLeft w:val="0"/>
                  <w:marRight w:val="0"/>
                  <w:marTop w:val="63"/>
                  <w:marBottom w:val="63"/>
                  <w:divBdr>
                    <w:top w:val="none" w:sz="0" w:space="0" w:color="auto"/>
                    <w:left w:val="none" w:sz="0" w:space="0" w:color="auto"/>
                    <w:bottom w:val="none" w:sz="0" w:space="0" w:color="auto"/>
                    <w:right w:val="none" w:sz="0" w:space="0" w:color="auto"/>
                  </w:divBdr>
                  <w:divsChild>
                    <w:div w:id="1005865968">
                      <w:marLeft w:val="0"/>
                      <w:marRight w:val="0"/>
                      <w:marTop w:val="250"/>
                      <w:marBottom w:val="0"/>
                      <w:divBdr>
                        <w:top w:val="none" w:sz="0" w:space="0" w:color="auto"/>
                        <w:left w:val="none" w:sz="0" w:space="0" w:color="auto"/>
                        <w:bottom w:val="none" w:sz="0" w:space="0" w:color="auto"/>
                        <w:right w:val="none" w:sz="0" w:space="0" w:color="auto"/>
                      </w:divBdr>
                      <w:divsChild>
                        <w:div w:id="1963419630">
                          <w:marLeft w:val="0"/>
                          <w:marRight w:val="0"/>
                          <w:marTop w:val="0"/>
                          <w:marBottom w:val="0"/>
                          <w:divBdr>
                            <w:top w:val="none" w:sz="0" w:space="0" w:color="auto"/>
                            <w:left w:val="none" w:sz="0" w:space="0" w:color="auto"/>
                            <w:bottom w:val="none" w:sz="0" w:space="0" w:color="auto"/>
                            <w:right w:val="none" w:sz="0" w:space="0" w:color="auto"/>
                          </w:divBdr>
                        </w:div>
                        <w:div w:id="1999267508">
                          <w:marLeft w:val="0"/>
                          <w:marRight w:val="0"/>
                          <w:marTop w:val="0"/>
                          <w:marBottom w:val="0"/>
                          <w:divBdr>
                            <w:top w:val="none" w:sz="0" w:space="0" w:color="auto"/>
                            <w:left w:val="none" w:sz="0" w:space="0" w:color="auto"/>
                            <w:bottom w:val="none" w:sz="0" w:space="0" w:color="auto"/>
                            <w:right w:val="none" w:sz="0" w:space="0" w:color="auto"/>
                          </w:divBdr>
                          <w:divsChild>
                            <w:div w:id="968828073">
                              <w:marLeft w:val="0"/>
                              <w:marRight w:val="0"/>
                              <w:marTop w:val="250"/>
                              <w:marBottom w:val="0"/>
                              <w:divBdr>
                                <w:top w:val="none" w:sz="0" w:space="0" w:color="auto"/>
                                <w:left w:val="none" w:sz="0" w:space="0" w:color="auto"/>
                                <w:bottom w:val="none" w:sz="0" w:space="0" w:color="auto"/>
                                <w:right w:val="none" w:sz="0" w:space="0" w:color="auto"/>
                              </w:divBdr>
                              <w:divsChild>
                                <w:div w:id="1368066113">
                                  <w:marLeft w:val="0"/>
                                  <w:marRight w:val="0"/>
                                  <w:marTop w:val="0"/>
                                  <w:marBottom w:val="0"/>
                                  <w:divBdr>
                                    <w:top w:val="none" w:sz="0" w:space="0" w:color="auto"/>
                                    <w:left w:val="none" w:sz="0" w:space="0" w:color="auto"/>
                                    <w:bottom w:val="none" w:sz="0" w:space="0" w:color="auto"/>
                                    <w:right w:val="none" w:sz="0" w:space="0" w:color="auto"/>
                                  </w:divBdr>
                                  <w:divsChild>
                                    <w:div w:id="1488550236">
                                      <w:marLeft w:val="0"/>
                                      <w:marRight w:val="0"/>
                                      <w:marTop w:val="0"/>
                                      <w:marBottom w:val="0"/>
                                      <w:divBdr>
                                        <w:top w:val="none" w:sz="0" w:space="0" w:color="auto"/>
                                        <w:left w:val="none" w:sz="0" w:space="0" w:color="auto"/>
                                        <w:bottom w:val="none" w:sz="0" w:space="0" w:color="auto"/>
                                        <w:right w:val="none" w:sz="0" w:space="0" w:color="auto"/>
                                      </w:divBdr>
                                      <w:divsChild>
                                        <w:div w:id="834496157">
                                          <w:marLeft w:val="0"/>
                                          <w:marRight w:val="0"/>
                                          <w:marTop w:val="0"/>
                                          <w:marBottom w:val="0"/>
                                          <w:divBdr>
                                            <w:top w:val="none" w:sz="0" w:space="2" w:color="auto"/>
                                            <w:left w:val="none" w:sz="0" w:space="0" w:color="auto"/>
                                            <w:bottom w:val="none" w:sz="0" w:space="0" w:color="auto"/>
                                            <w:right w:val="none" w:sz="0" w:space="0" w:color="auto"/>
                                          </w:divBdr>
                                        </w:div>
                                        <w:div w:id="1241207985">
                                          <w:marLeft w:val="0"/>
                                          <w:marRight w:val="0"/>
                                          <w:marTop w:val="0"/>
                                          <w:marBottom w:val="0"/>
                                          <w:divBdr>
                                            <w:top w:val="none" w:sz="0" w:space="2" w:color="auto"/>
                                            <w:left w:val="none" w:sz="0" w:space="0" w:color="auto"/>
                                            <w:bottom w:val="none" w:sz="0" w:space="0" w:color="auto"/>
                                            <w:right w:val="none" w:sz="0" w:space="0" w:color="auto"/>
                                          </w:divBdr>
                                        </w:div>
                                        <w:div w:id="2115130221">
                                          <w:marLeft w:val="0"/>
                                          <w:marRight w:val="0"/>
                                          <w:marTop w:val="0"/>
                                          <w:marBottom w:val="0"/>
                                          <w:divBdr>
                                            <w:top w:val="none" w:sz="0" w:space="2" w:color="auto"/>
                                            <w:left w:val="none" w:sz="0" w:space="0" w:color="auto"/>
                                            <w:bottom w:val="none" w:sz="0" w:space="0" w:color="auto"/>
                                            <w:right w:val="none" w:sz="0" w:space="0" w:color="auto"/>
                                          </w:divBdr>
                                          <w:divsChild>
                                            <w:div w:id="1641305044">
                                              <w:marLeft w:val="0"/>
                                              <w:marRight w:val="0"/>
                                              <w:marTop w:val="0"/>
                                              <w:marBottom w:val="0"/>
                                              <w:divBdr>
                                                <w:top w:val="none" w:sz="0" w:space="2" w:color="auto"/>
                                                <w:left w:val="none" w:sz="0" w:space="0" w:color="auto"/>
                                                <w:bottom w:val="none" w:sz="0" w:space="0" w:color="auto"/>
                                                <w:right w:val="none" w:sz="0" w:space="0" w:color="auto"/>
                                              </w:divBdr>
                                              <w:divsChild>
                                                <w:div w:id="169024613">
                                                  <w:marLeft w:val="0"/>
                                                  <w:marRight w:val="0"/>
                                                  <w:marTop w:val="0"/>
                                                  <w:marBottom w:val="0"/>
                                                  <w:divBdr>
                                                    <w:top w:val="none" w:sz="0" w:space="2" w:color="auto"/>
                                                    <w:left w:val="none" w:sz="0" w:space="0" w:color="auto"/>
                                                    <w:bottom w:val="none" w:sz="0" w:space="0" w:color="auto"/>
                                                    <w:right w:val="none" w:sz="0" w:space="0" w:color="auto"/>
                                                  </w:divBdr>
                                                  <w:divsChild>
                                                    <w:div w:id="1666930895">
                                                      <w:marLeft w:val="0"/>
                                                      <w:marRight w:val="0"/>
                                                      <w:marTop w:val="0"/>
                                                      <w:marBottom w:val="0"/>
                                                      <w:divBdr>
                                                        <w:top w:val="none" w:sz="0" w:space="2" w:color="auto"/>
                                                        <w:left w:val="none" w:sz="0" w:space="0" w:color="auto"/>
                                                        <w:bottom w:val="none" w:sz="0" w:space="0" w:color="auto"/>
                                                        <w:right w:val="none" w:sz="0" w:space="0" w:color="auto"/>
                                                      </w:divBdr>
                                                    </w:div>
                                                    <w:div w:id="453208892">
                                                      <w:marLeft w:val="0"/>
                                                      <w:marRight w:val="0"/>
                                                      <w:marTop w:val="0"/>
                                                      <w:marBottom w:val="0"/>
                                                      <w:divBdr>
                                                        <w:top w:val="none" w:sz="0" w:space="2" w:color="auto"/>
                                                        <w:left w:val="none" w:sz="0" w:space="0" w:color="auto"/>
                                                        <w:bottom w:val="none" w:sz="0" w:space="0" w:color="auto"/>
                                                        <w:right w:val="none" w:sz="0" w:space="0" w:color="auto"/>
                                                      </w:divBdr>
                                                    </w:div>
                                                    <w:div w:id="915475303">
                                                      <w:marLeft w:val="0"/>
                                                      <w:marRight w:val="0"/>
                                                      <w:marTop w:val="0"/>
                                                      <w:marBottom w:val="0"/>
                                                      <w:divBdr>
                                                        <w:top w:val="none" w:sz="0" w:space="2" w:color="auto"/>
                                                        <w:left w:val="none" w:sz="0" w:space="0" w:color="auto"/>
                                                        <w:bottom w:val="none" w:sz="0" w:space="0" w:color="auto"/>
                                                        <w:right w:val="none" w:sz="0" w:space="0" w:color="auto"/>
                                                      </w:divBdr>
                                                      <w:divsChild>
                                                        <w:div w:id="1616446095">
                                                          <w:marLeft w:val="0"/>
                                                          <w:marRight w:val="0"/>
                                                          <w:marTop w:val="0"/>
                                                          <w:marBottom w:val="0"/>
                                                          <w:divBdr>
                                                            <w:top w:val="none" w:sz="0" w:space="2" w:color="auto"/>
                                                            <w:left w:val="none" w:sz="0" w:space="0" w:color="auto"/>
                                                            <w:bottom w:val="none" w:sz="0" w:space="0" w:color="auto"/>
                                                            <w:right w:val="none" w:sz="0" w:space="0" w:color="auto"/>
                                                          </w:divBdr>
                                                          <w:divsChild>
                                                            <w:div w:id="2058969942">
                                                              <w:marLeft w:val="0"/>
                                                              <w:marRight w:val="0"/>
                                                              <w:marTop w:val="0"/>
                                                              <w:marBottom w:val="0"/>
                                                              <w:divBdr>
                                                                <w:top w:val="none" w:sz="0" w:space="2" w:color="auto"/>
                                                                <w:left w:val="none" w:sz="0" w:space="0" w:color="auto"/>
                                                                <w:bottom w:val="none" w:sz="0" w:space="0" w:color="auto"/>
                                                                <w:right w:val="none" w:sz="0" w:space="0" w:color="auto"/>
                                                              </w:divBdr>
                                                            </w:div>
                                                          </w:divsChild>
                                                        </w:div>
                                                      </w:divsChild>
                                                    </w:div>
                                                  </w:divsChild>
                                                </w:div>
                                              </w:divsChild>
                                            </w:div>
                                          </w:divsChild>
                                        </w:div>
                                        <w:div w:id="530580693">
                                          <w:marLeft w:val="0"/>
                                          <w:marRight w:val="0"/>
                                          <w:marTop w:val="125"/>
                                          <w:marBottom w:val="501"/>
                                          <w:divBdr>
                                            <w:top w:val="single" w:sz="4" w:space="1" w:color="CCCCCC"/>
                                            <w:left w:val="single" w:sz="4" w:space="6" w:color="CCCCCC"/>
                                            <w:bottom w:val="single" w:sz="4" w:space="0" w:color="CCCCCC"/>
                                            <w:right w:val="single" w:sz="4" w:space="6" w:color="CCCCCC"/>
                                          </w:divBdr>
                                        </w:div>
                                      </w:divsChild>
                                    </w:div>
                                    <w:div w:id="1859998678">
                                      <w:marLeft w:val="426"/>
                                      <w:marRight w:val="0"/>
                                      <w:marTop w:val="438"/>
                                      <w:marBottom w:val="0"/>
                                      <w:divBdr>
                                        <w:top w:val="none" w:sz="0" w:space="0" w:color="auto"/>
                                        <w:left w:val="none" w:sz="0" w:space="0" w:color="auto"/>
                                        <w:bottom w:val="none" w:sz="0" w:space="0" w:color="auto"/>
                                        <w:right w:val="none" w:sz="0" w:space="0" w:color="auto"/>
                                      </w:divBdr>
                                      <w:divsChild>
                                        <w:div w:id="2110654894">
                                          <w:marLeft w:val="0"/>
                                          <w:marRight w:val="0"/>
                                          <w:marTop w:val="0"/>
                                          <w:marBottom w:val="0"/>
                                          <w:divBdr>
                                            <w:top w:val="single" w:sz="4" w:space="8" w:color="D2D2D2"/>
                                            <w:left w:val="single" w:sz="4" w:space="8" w:color="D2D2D2"/>
                                            <w:bottom w:val="single" w:sz="4" w:space="8" w:color="D2D2D2"/>
                                            <w:right w:val="single" w:sz="4" w:space="8" w:color="D2D2D2"/>
                                          </w:divBdr>
                                        </w:div>
                                      </w:divsChild>
                                    </w:div>
                                  </w:divsChild>
                                </w:div>
                              </w:divsChild>
                            </w:div>
                          </w:divsChild>
                        </w:div>
                      </w:divsChild>
                    </w:div>
                    <w:div w:id="904027180">
                      <w:marLeft w:val="0"/>
                      <w:marRight w:val="63"/>
                      <w:marTop w:val="1878"/>
                      <w:marBottom w:val="0"/>
                      <w:divBdr>
                        <w:top w:val="single" w:sz="4" w:space="0" w:color="D2D2D2"/>
                        <w:left w:val="single" w:sz="4" w:space="0" w:color="D2D2D2"/>
                        <w:bottom w:val="single" w:sz="4" w:space="7" w:color="D2D2D2"/>
                        <w:right w:val="single" w:sz="4" w:space="0" w:color="D2D2D2"/>
                      </w:divBdr>
                      <w:divsChild>
                        <w:div w:id="1312633338">
                          <w:marLeft w:val="0"/>
                          <w:marRight w:val="125"/>
                          <w:marTop w:val="0"/>
                          <w:marBottom w:val="0"/>
                          <w:divBdr>
                            <w:top w:val="none" w:sz="0" w:space="6" w:color="auto"/>
                            <w:left w:val="none" w:sz="0" w:space="6" w:color="auto"/>
                            <w:bottom w:val="none" w:sz="0" w:space="2" w:color="auto"/>
                            <w:right w:val="none" w:sz="0" w:space="6" w:color="auto"/>
                          </w:divBdr>
                        </w:div>
                        <w:div w:id="1355500590">
                          <w:marLeft w:val="0"/>
                          <w:marRight w:val="125"/>
                          <w:marTop w:val="0"/>
                          <w:marBottom w:val="0"/>
                          <w:divBdr>
                            <w:top w:val="none" w:sz="0" w:space="6" w:color="auto"/>
                            <w:left w:val="none" w:sz="0" w:space="6" w:color="auto"/>
                            <w:bottom w:val="none" w:sz="0" w:space="2" w:color="auto"/>
                            <w:right w:val="none" w:sz="0" w:space="6" w:color="auto"/>
                          </w:divBdr>
                        </w:div>
                        <w:div w:id="593323530">
                          <w:marLeft w:val="0"/>
                          <w:marRight w:val="0"/>
                          <w:marTop w:val="0"/>
                          <w:marBottom w:val="0"/>
                          <w:divBdr>
                            <w:top w:val="none" w:sz="0" w:space="6" w:color="auto"/>
                            <w:left w:val="none" w:sz="0" w:space="6" w:color="auto"/>
                            <w:bottom w:val="none" w:sz="0" w:space="2" w:color="auto"/>
                            <w:right w:val="none" w:sz="0" w:space="6" w:color="auto"/>
                          </w:divBdr>
                        </w:div>
                        <w:div w:id="970287396">
                          <w:marLeft w:val="0"/>
                          <w:marRight w:val="125"/>
                          <w:marTop w:val="0"/>
                          <w:marBottom w:val="0"/>
                          <w:divBdr>
                            <w:top w:val="none" w:sz="0" w:space="6" w:color="auto"/>
                            <w:left w:val="none" w:sz="0" w:space="6" w:color="auto"/>
                            <w:bottom w:val="none" w:sz="0" w:space="2" w:color="auto"/>
                            <w:right w:val="none" w:sz="0" w:space="6" w:color="auto"/>
                          </w:divBdr>
                        </w:div>
                      </w:divsChild>
                    </w:div>
                  </w:divsChild>
                </w:div>
              </w:divsChild>
            </w:div>
          </w:divsChild>
        </w:div>
        <w:div w:id="427893175">
          <w:marLeft w:val="0"/>
          <w:marRight w:val="0"/>
          <w:marTop w:val="0"/>
          <w:marBottom w:val="0"/>
          <w:divBdr>
            <w:top w:val="none" w:sz="0" w:space="0" w:color="auto"/>
            <w:left w:val="none" w:sz="0" w:space="0" w:color="auto"/>
            <w:bottom w:val="none" w:sz="0" w:space="0" w:color="auto"/>
            <w:right w:val="none" w:sz="0" w:space="0" w:color="auto"/>
          </w:divBdr>
          <w:divsChild>
            <w:div w:id="745541293">
              <w:marLeft w:val="0"/>
              <w:marRight w:val="0"/>
              <w:marTop w:val="0"/>
              <w:marBottom w:val="0"/>
              <w:divBdr>
                <w:top w:val="none" w:sz="0" w:space="0" w:color="auto"/>
                <w:left w:val="none" w:sz="0" w:space="0" w:color="auto"/>
                <w:bottom w:val="none" w:sz="0" w:space="0" w:color="auto"/>
                <w:right w:val="none" w:sz="0" w:space="0" w:color="auto"/>
              </w:divBdr>
              <w:divsChild>
                <w:div w:id="379016055">
                  <w:marLeft w:val="0"/>
                  <w:marRight w:val="0"/>
                  <w:marTop w:val="125"/>
                  <w:marBottom w:val="125"/>
                  <w:divBdr>
                    <w:top w:val="none" w:sz="0" w:space="13" w:color="auto"/>
                    <w:left w:val="none" w:sz="0" w:space="13" w:color="auto"/>
                    <w:bottom w:val="none" w:sz="0" w:space="13" w:color="auto"/>
                    <w:right w:val="none" w:sz="0" w:space="13" w:color="auto"/>
                  </w:divBdr>
                  <w:divsChild>
                    <w:div w:id="1314287311">
                      <w:marLeft w:val="0"/>
                      <w:marRight w:val="0"/>
                      <w:marTop w:val="0"/>
                      <w:marBottom w:val="0"/>
                      <w:divBdr>
                        <w:top w:val="none" w:sz="0" w:space="0" w:color="auto"/>
                        <w:left w:val="none" w:sz="0" w:space="0" w:color="auto"/>
                        <w:bottom w:val="none" w:sz="0" w:space="0" w:color="auto"/>
                        <w:right w:val="none" w:sz="0" w:space="0" w:color="auto"/>
                      </w:divBdr>
                      <w:divsChild>
                        <w:div w:id="1197349091">
                          <w:marLeft w:val="0"/>
                          <w:marRight w:val="0"/>
                          <w:marTop w:val="0"/>
                          <w:marBottom w:val="0"/>
                          <w:divBdr>
                            <w:top w:val="none" w:sz="0" w:space="0" w:color="auto"/>
                            <w:left w:val="none" w:sz="0" w:space="0" w:color="auto"/>
                            <w:bottom w:val="none" w:sz="0" w:space="0" w:color="auto"/>
                            <w:right w:val="none" w:sz="0" w:space="0" w:color="auto"/>
                          </w:divBdr>
                          <w:divsChild>
                            <w:div w:id="89594353">
                              <w:marLeft w:val="0"/>
                              <w:marRight w:val="0"/>
                              <w:marTop w:val="0"/>
                              <w:marBottom w:val="0"/>
                              <w:divBdr>
                                <w:top w:val="none" w:sz="0" w:space="0" w:color="auto"/>
                                <w:left w:val="none" w:sz="0" w:space="9" w:color="auto"/>
                                <w:bottom w:val="none" w:sz="0" w:space="0" w:color="auto"/>
                                <w:right w:val="none" w:sz="0" w:space="9" w:color="auto"/>
                              </w:divBdr>
                              <w:divsChild>
                                <w:div w:id="461118976">
                                  <w:marLeft w:val="0"/>
                                  <w:marRight w:val="0"/>
                                  <w:marTop w:val="0"/>
                                  <w:marBottom w:val="0"/>
                                  <w:divBdr>
                                    <w:top w:val="none" w:sz="0" w:space="0" w:color="auto"/>
                                    <w:left w:val="none" w:sz="0" w:space="0" w:color="auto"/>
                                    <w:bottom w:val="none" w:sz="0" w:space="0" w:color="auto"/>
                                    <w:right w:val="none" w:sz="0" w:space="0" w:color="auto"/>
                                  </w:divBdr>
                                  <w:divsChild>
                                    <w:div w:id="1771120857">
                                      <w:marLeft w:val="0"/>
                                      <w:marRight w:val="0"/>
                                      <w:marTop w:val="0"/>
                                      <w:marBottom w:val="0"/>
                                      <w:divBdr>
                                        <w:top w:val="none" w:sz="0" w:space="3" w:color="auto"/>
                                        <w:left w:val="none" w:sz="0" w:space="6" w:color="auto"/>
                                        <w:bottom w:val="none" w:sz="0" w:space="3" w:color="auto"/>
                                        <w:right w:val="none" w:sz="0" w:space="6" w:color="auto"/>
                                      </w:divBdr>
                                      <w:divsChild>
                                        <w:div w:id="932973317">
                                          <w:marLeft w:val="0"/>
                                          <w:marRight w:val="0"/>
                                          <w:marTop w:val="0"/>
                                          <w:marBottom w:val="0"/>
                                          <w:divBdr>
                                            <w:top w:val="none" w:sz="0" w:space="0" w:color="auto"/>
                                            <w:left w:val="none" w:sz="0" w:space="0" w:color="auto"/>
                                            <w:bottom w:val="none" w:sz="0" w:space="0" w:color="auto"/>
                                            <w:right w:val="none" w:sz="0" w:space="0" w:color="auto"/>
                                          </w:divBdr>
                                          <w:divsChild>
                                            <w:div w:id="270404914">
                                              <w:marLeft w:val="0"/>
                                              <w:marRight w:val="0"/>
                                              <w:marTop w:val="0"/>
                                              <w:marBottom w:val="0"/>
                                              <w:divBdr>
                                                <w:top w:val="none" w:sz="0" w:space="0" w:color="auto"/>
                                                <w:left w:val="none" w:sz="0" w:space="0" w:color="auto"/>
                                                <w:bottom w:val="none" w:sz="0" w:space="0" w:color="auto"/>
                                                <w:right w:val="none" w:sz="0" w:space="0" w:color="auto"/>
                                              </w:divBdr>
                                            </w:div>
                                          </w:divsChild>
                                        </w:div>
                                        <w:div w:id="892733393">
                                          <w:marLeft w:val="0"/>
                                          <w:marRight w:val="0"/>
                                          <w:marTop w:val="0"/>
                                          <w:marBottom w:val="0"/>
                                          <w:divBdr>
                                            <w:top w:val="none" w:sz="0" w:space="0" w:color="auto"/>
                                            <w:left w:val="none" w:sz="0" w:space="0" w:color="auto"/>
                                            <w:bottom w:val="none" w:sz="0" w:space="0" w:color="auto"/>
                                            <w:right w:val="none" w:sz="0" w:space="0" w:color="auto"/>
                                          </w:divBdr>
                                          <w:divsChild>
                                            <w:div w:id="1477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2736">
                                      <w:marLeft w:val="0"/>
                                      <w:marRight w:val="0"/>
                                      <w:marTop w:val="0"/>
                                      <w:marBottom w:val="0"/>
                                      <w:divBdr>
                                        <w:top w:val="none" w:sz="0" w:space="3" w:color="auto"/>
                                        <w:left w:val="none" w:sz="0" w:space="6" w:color="auto"/>
                                        <w:bottom w:val="none" w:sz="0" w:space="3" w:color="auto"/>
                                        <w:right w:val="none" w:sz="0" w:space="6" w:color="auto"/>
                                      </w:divBdr>
                                      <w:divsChild>
                                        <w:div w:id="371343762">
                                          <w:marLeft w:val="0"/>
                                          <w:marRight w:val="0"/>
                                          <w:marTop w:val="0"/>
                                          <w:marBottom w:val="0"/>
                                          <w:divBdr>
                                            <w:top w:val="none" w:sz="0" w:space="0" w:color="auto"/>
                                            <w:left w:val="none" w:sz="0" w:space="0" w:color="auto"/>
                                            <w:bottom w:val="none" w:sz="0" w:space="0" w:color="auto"/>
                                            <w:right w:val="none" w:sz="0" w:space="0" w:color="auto"/>
                                          </w:divBdr>
                                          <w:divsChild>
                                            <w:div w:id="337394055">
                                              <w:marLeft w:val="0"/>
                                              <w:marRight w:val="0"/>
                                              <w:marTop w:val="0"/>
                                              <w:marBottom w:val="0"/>
                                              <w:divBdr>
                                                <w:top w:val="none" w:sz="0" w:space="0" w:color="auto"/>
                                                <w:left w:val="none" w:sz="0" w:space="0" w:color="auto"/>
                                                <w:bottom w:val="none" w:sz="0" w:space="0" w:color="auto"/>
                                                <w:right w:val="none" w:sz="0" w:space="0" w:color="auto"/>
                                              </w:divBdr>
                                            </w:div>
                                          </w:divsChild>
                                        </w:div>
                                        <w:div w:id="1861240854">
                                          <w:marLeft w:val="0"/>
                                          <w:marRight w:val="0"/>
                                          <w:marTop w:val="0"/>
                                          <w:marBottom w:val="0"/>
                                          <w:divBdr>
                                            <w:top w:val="none" w:sz="0" w:space="0" w:color="auto"/>
                                            <w:left w:val="none" w:sz="0" w:space="0" w:color="auto"/>
                                            <w:bottom w:val="none" w:sz="0" w:space="0" w:color="auto"/>
                                            <w:right w:val="none" w:sz="0" w:space="0" w:color="auto"/>
                                          </w:divBdr>
                                          <w:divsChild>
                                            <w:div w:id="72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323">
                                      <w:marLeft w:val="0"/>
                                      <w:marRight w:val="0"/>
                                      <w:marTop w:val="0"/>
                                      <w:marBottom w:val="0"/>
                                      <w:divBdr>
                                        <w:top w:val="none" w:sz="0" w:space="3" w:color="auto"/>
                                        <w:left w:val="none" w:sz="0" w:space="6" w:color="auto"/>
                                        <w:bottom w:val="none" w:sz="0" w:space="3" w:color="auto"/>
                                        <w:right w:val="none" w:sz="0" w:space="6" w:color="auto"/>
                                      </w:divBdr>
                                      <w:divsChild>
                                        <w:div w:id="448664654">
                                          <w:marLeft w:val="0"/>
                                          <w:marRight w:val="0"/>
                                          <w:marTop w:val="0"/>
                                          <w:marBottom w:val="0"/>
                                          <w:divBdr>
                                            <w:top w:val="none" w:sz="0" w:space="0" w:color="auto"/>
                                            <w:left w:val="none" w:sz="0" w:space="0" w:color="auto"/>
                                            <w:bottom w:val="none" w:sz="0" w:space="0" w:color="auto"/>
                                            <w:right w:val="none" w:sz="0" w:space="0" w:color="auto"/>
                                          </w:divBdr>
                                          <w:divsChild>
                                            <w:div w:id="14377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756">
                                      <w:marLeft w:val="0"/>
                                      <w:marRight w:val="0"/>
                                      <w:marTop w:val="0"/>
                                      <w:marBottom w:val="0"/>
                                      <w:divBdr>
                                        <w:top w:val="none" w:sz="0" w:space="3" w:color="auto"/>
                                        <w:left w:val="none" w:sz="0" w:space="6" w:color="auto"/>
                                        <w:bottom w:val="none" w:sz="0" w:space="3" w:color="auto"/>
                                        <w:right w:val="none" w:sz="0" w:space="6" w:color="auto"/>
                                      </w:divBdr>
                                      <w:divsChild>
                                        <w:div w:id="1228875755">
                                          <w:marLeft w:val="0"/>
                                          <w:marRight w:val="0"/>
                                          <w:marTop w:val="0"/>
                                          <w:marBottom w:val="0"/>
                                          <w:divBdr>
                                            <w:top w:val="none" w:sz="0" w:space="0" w:color="auto"/>
                                            <w:left w:val="none" w:sz="0" w:space="0" w:color="auto"/>
                                            <w:bottom w:val="none" w:sz="0" w:space="0" w:color="auto"/>
                                            <w:right w:val="none" w:sz="0" w:space="0" w:color="auto"/>
                                          </w:divBdr>
                                          <w:divsChild>
                                            <w:div w:id="2126578737">
                                              <w:marLeft w:val="0"/>
                                              <w:marRight w:val="0"/>
                                              <w:marTop w:val="0"/>
                                              <w:marBottom w:val="0"/>
                                              <w:divBdr>
                                                <w:top w:val="none" w:sz="0" w:space="0" w:color="auto"/>
                                                <w:left w:val="none" w:sz="0" w:space="0" w:color="auto"/>
                                                <w:bottom w:val="none" w:sz="0" w:space="0" w:color="auto"/>
                                                <w:right w:val="none" w:sz="0" w:space="0" w:color="auto"/>
                                              </w:divBdr>
                                            </w:div>
                                          </w:divsChild>
                                        </w:div>
                                        <w:div w:id="911239088">
                                          <w:marLeft w:val="0"/>
                                          <w:marRight w:val="0"/>
                                          <w:marTop w:val="0"/>
                                          <w:marBottom w:val="0"/>
                                          <w:divBdr>
                                            <w:top w:val="none" w:sz="0" w:space="0" w:color="auto"/>
                                            <w:left w:val="none" w:sz="0" w:space="0" w:color="auto"/>
                                            <w:bottom w:val="none" w:sz="0" w:space="0" w:color="auto"/>
                                            <w:right w:val="none" w:sz="0" w:space="0" w:color="auto"/>
                                          </w:divBdr>
                                          <w:divsChild>
                                            <w:div w:id="516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0517">
          <w:marLeft w:val="0"/>
          <w:marRight w:val="0"/>
          <w:marTop w:val="0"/>
          <w:marBottom w:val="0"/>
          <w:divBdr>
            <w:top w:val="none" w:sz="0" w:space="0" w:color="auto"/>
            <w:left w:val="none" w:sz="0" w:space="9" w:color="auto"/>
            <w:bottom w:val="none" w:sz="0" w:space="0" w:color="auto"/>
            <w:right w:val="none" w:sz="0" w:space="9" w:color="auto"/>
          </w:divBdr>
        </w:div>
        <w:div w:id="1939561596">
          <w:marLeft w:val="0"/>
          <w:marRight w:val="0"/>
          <w:marTop w:val="0"/>
          <w:marBottom w:val="0"/>
          <w:divBdr>
            <w:top w:val="none" w:sz="0" w:space="8" w:color="auto"/>
            <w:left w:val="none" w:sz="0" w:space="8" w:color="auto"/>
            <w:bottom w:val="none" w:sz="0" w:space="8" w:color="auto"/>
            <w:right w:val="none" w:sz="0" w:space="8" w:color="auto"/>
          </w:divBdr>
        </w:div>
        <w:div w:id="1402144246">
          <w:marLeft w:val="0"/>
          <w:marRight w:val="0"/>
          <w:marTop w:val="0"/>
          <w:marBottom w:val="0"/>
          <w:divBdr>
            <w:top w:val="none" w:sz="0" w:space="4" w:color="auto"/>
            <w:left w:val="none" w:sz="0" w:space="4" w:color="auto"/>
            <w:bottom w:val="none" w:sz="0" w:space="4" w:color="auto"/>
            <w:right w:val="none" w:sz="0" w:space="4" w:color="auto"/>
          </w:divBdr>
        </w:div>
        <w:div w:id="828790462">
          <w:marLeft w:val="0"/>
          <w:marRight w:val="0"/>
          <w:marTop w:val="0"/>
          <w:marBottom w:val="0"/>
          <w:divBdr>
            <w:top w:val="none" w:sz="0" w:space="4" w:color="auto"/>
            <w:left w:val="none" w:sz="0" w:space="4" w:color="auto"/>
            <w:bottom w:val="none" w:sz="0" w:space="4" w:color="auto"/>
            <w:right w:val="none" w:sz="0" w:space="4" w:color="auto"/>
          </w:divBdr>
        </w:div>
        <w:div w:id="1447042744">
          <w:marLeft w:val="0"/>
          <w:marRight w:val="0"/>
          <w:marTop w:val="0"/>
          <w:marBottom w:val="0"/>
          <w:divBdr>
            <w:top w:val="none" w:sz="0" w:space="0" w:color="auto"/>
            <w:left w:val="none" w:sz="0" w:space="9" w:color="auto"/>
            <w:bottom w:val="none" w:sz="0" w:space="0" w:color="auto"/>
            <w:right w:val="none" w:sz="0" w:space="9" w:color="auto"/>
          </w:divBdr>
        </w:div>
        <w:div w:id="211812855">
          <w:marLeft w:val="0"/>
          <w:marRight w:val="0"/>
          <w:marTop w:val="0"/>
          <w:marBottom w:val="0"/>
          <w:divBdr>
            <w:top w:val="none" w:sz="0" w:space="6" w:color="auto"/>
            <w:left w:val="none" w:sz="0" w:space="6" w:color="auto"/>
            <w:bottom w:val="none" w:sz="0" w:space="0" w:color="auto"/>
            <w:right w:val="none" w:sz="0" w:space="6"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2020-04-11T06:38:00Z</dcterms:created>
  <dcterms:modified xsi:type="dcterms:W3CDTF">2020-04-11T07:51:00Z</dcterms:modified>
</cp:coreProperties>
</file>